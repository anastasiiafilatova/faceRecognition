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895" w:rsidRPr="00DE4D6A" w:rsidRDefault="00732895" w:rsidP="00732895">
      <w:pPr>
        <w:pStyle w:val="a8"/>
        <w:tabs>
          <w:tab w:val="left" w:pos="720"/>
        </w:tabs>
        <w:jc w:val="center"/>
        <w:rPr>
          <w:szCs w:val="28"/>
        </w:rPr>
      </w:pPr>
      <w:r w:rsidRPr="00DE4D6A">
        <w:rPr>
          <w:szCs w:val="28"/>
        </w:rPr>
        <w:tab/>
      </w:r>
      <w:r w:rsidRPr="00DE4D6A">
        <w:rPr>
          <w:szCs w:val="28"/>
        </w:rPr>
        <w:tab/>
      </w:r>
    </w:p>
    <w:tbl>
      <w:tblPr>
        <w:tblW w:w="9464" w:type="dxa"/>
        <w:tblLayout w:type="fixed"/>
        <w:tblLook w:val="04A0"/>
      </w:tblPr>
      <w:tblGrid>
        <w:gridCol w:w="4644"/>
        <w:gridCol w:w="4820"/>
      </w:tblGrid>
      <w:tr w:rsidR="00732895" w:rsidRPr="00C40BAD" w:rsidTr="00407A8A">
        <w:tc>
          <w:tcPr>
            <w:tcW w:w="4644" w:type="dxa"/>
          </w:tcPr>
          <w:p w:rsidR="00732895" w:rsidRPr="00C40BAD" w:rsidRDefault="00732895" w:rsidP="00407A8A">
            <w:pPr>
              <w:pStyle w:val="af9"/>
              <w:jc w:val="left"/>
              <w:rPr>
                <w:szCs w:val="28"/>
              </w:rPr>
            </w:pPr>
            <w:r w:rsidRPr="00C40BAD">
              <w:rPr>
                <w:szCs w:val="28"/>
              </w:rPr>
              <w:t>СОГЛАСОВАНО</w:t>
            </w:r>
          </w:p>
          <w:p w:rsidR="00732895" w:rsidRPr="00C40BAD" w:rsidRDefault="00732895" w:rsidP="00407A8A">
            <w:pPr>
              <w:pStyle w:val="af9"/>
              <w:jc w:val="left"/>
              <w:rPr>
                <w:szCs w:val="28"/>
              </w:rPr>
            </w:pPr>
          </w:p>
        </w:tc>
        <w:tc>
          <w:tcPr>
            <w:tcW w:w="4820" w:type="dxa"/>
          </w:tcPr>
          <w:p w:rsidR="00732895" w:rsidRPr="00C40BAD" w:rsidRDefault="00732895" w:rsidP="00407A8A">
            <w:pPr>
              <w:pStyle w:val="af9"/>
              <w:jc w:val="left"/>
              <w:rPr>
                <w:color w:val="000000"/>
                <w:szCs w:val="28"/>
              </w:rPr>
            </w:pPr>
            <w:r w:rsidRPr="00C40BAD">
              <w:rPr>
                <w:color w:val="000000"/>
                <w:szCs w:val="28"/>
              </w:rPr>
              <w:t>УТВЕРЖДАЮ</w:t>
            </w:r>
          </w:p>
        </w:tc>
      </w:tr>
      <w:tr w:rsidR="00732895" w:rsidRPr="00135892" w:rsidTr="00407A8A">
        <w:tc>
          <w:tcPr>
            <w:tcW w:w="4644" w:type="dxa"/>
          </w:tcPr>
          <w:p w:rsidR="00732895" w:rsidRPr="00C40BAD" w:rsidRDefault="00732895" w:rsidP="00407A8A">
            <w:pPr>
              <w:pStyle w:val="af9"/>
              <w:spacing w:line="276" w:lineRule="auto"/>
              <w:rPr>
                <w:szCs w:val="28"/>
              </w:rPr>
            </w:pPr>
            <w:r w:rsidRPr="00C40BAD">
              <w:rPr>
                <w:szCs w:val="28"/>
              </w:rPr>
              <w:t>Сторона ЗАКАЗЧИКА</w:t>
            </w:r>
          </w:p>
          <w:p w:rsidR="00732895" w:rsidRPr="00C40BAD" w:rsidRDefault="00732895" w:rsidP="00407A8A">
            <w:pPr>
              <w:pStyle w:val="af9"/>
              <w:spacing w:line="276" w:lineRule="auto"/>
              <w:rPr>
                <w:szCs w:val="28"/>
                <w:u w:val="single"/>
              </w:rPr>
            </w:pPr>
          </w:p>
          <w:p w:rsidR="00732895" w:rsidRDefault="00732895" w:rsidP="00407A8A">
            <w:pPr>
              <w:pStyle w:val="af9"/>
              <w:spacing w:line="276" w:lineRule="auto"/>
              <w:jc w:val="left"/>
              <w:rPr>
                <w:szCs w:val="28"/>
                <w:u w:val="single"/>
              </w:rPr>
            </w:pPr>
            <w:r>
              <w:rPr>
                <w:szCs w:val="28"/>
                <w:u w:val="single"/>
              </w:rPr>
              <w:t xml:space="preserve">Доцент кафедры </w:t>
            </w:r>
            <w:r>
              <w:rPr>
                <w:szCs w:val="28"/>
                <w:u w:val="single"/>
              </w:rPr>
              <w:br/>
              <w:t xml:space="preserve">ИАНИ ННГУ, </w:t>
            </w:r>
            <w:proofErr w:type="spellStart"/>
            <w:r>
              <w:rPr>
                <w:szCs w:val="28"/>
                <w:u w:val="single"/>
              </w:rPr>
              <w:t>к.ф.-м.н</w:t>
            </w:r>
            <w:proofErr w:type="spellEnd"/>
            <w:r>
              <w:rPr>
                <w:szCs w:val="28"/>
                <w:u w:val="single"/>
              </w:rPr>
              <w:t>.</w:t>
            </w:r>
            <w:r>
              <w:rPr>
                <w:szCs w:val="28"/>
                <w:u w:val="single"/>
              </w:rPr>
              <w:br/>
            </w:r>
          </w:p>
          <w:p w:rsidR="00732895" w:rsidRPr="00C40BAD" w:rsidRDefault="00732895" w:rsidP="00407A8A">
            <w:pPr>
              <w:pStyle w:val="af9"/>
              <w:spacing w:line="276" w:lineRule="auto"/>
              <w:jc w:val="left"/>
              <w:rPr>
                <w:szCs w:val="28"/>
              </w:rPr>
            </w:pPr>
            <w:r>
              <w:rPr>
                <w:szCs w:val="28"/>
                <w:u w:val="single"/>
              </w:rPr>
              <w:t xml:space="preserve">                                  Д.А. </w:t>
            </w:r>
            <w:proofErr w:type="spellStart"/>
            <w:r>
              <w:rPr>
                <w:szCs w:val="28"/>
                <w:u w:val="single"/>
              </w:rPr>
              <w:t>Яшунин</w:t>
            </w:r>
            <w:proofErr w:type="spellEnd"/>
          </w:p>
          <w:p w:rsidR="00732895" w:rsidRPr="00C40BAD" w:rsidRDefault="00732895" w:rsidP="00407A8A">
            <w:pPr>
              <w:pStyle w:val="af9"/>
              <w:spacing w:line="276" w:lineRule="auto"/>
              <w:jc w:val="left"/>
              <w:rPr>
                <w:szCs w:val="28"/>
              </w:rPr>
            </w:pPr>
            <w:r w:rsidRPr="00C40BAD">
              <w:rPr>
                <w:szCs w:val="28"/>
              </w:rPr>
              <w:t>«____»______________2019 г.</w:t>
            </w:r>
          </w:p>
        </w:tc>
        <w:tc>
          <w:tcPr>
            <w:tcW w:w="4820" w:type="dxa"/>
          </w:tcPr>
          <w:p w:rsidR="00732895" w:rsidRPr="00135892" w:rsidRDefault="00732895" w:rsidP="00407A8A">
            <w:pPr>
              <w:pStyle w:val="af9"/>
              <w:widowControl w:val="0"/>
              <w:suppressLineNumbers w:val="0"/>
              <w:suppressAutoHyphens w:val="0"/>
              <w:spacing w:line="276" w:lineRule="auto"/>
              <w:rPr>
                <w:color w:val="000000"/>
                <w:szCs w:val="28"/>
              </w:rPr>
            </w:pPr>
            <w:r w:rsidRPr="00135892">
              <w:rPr>
                <w:color w:val="000000"/>
                <w:szCs w:val="28"/>
              </w:rPr>
              <w:t>Сторона ИСПОЛНИТЕЛЯ</w:t>
            </w:r>
          </w:p>
          <w:p w:rsidR="00732895" w:rsidRPr="00135892" w:rsidRDefault="00732895" w:rsidP="00407A8A">
            <w:pPr>
              <w:pStyle w:val="af9"/>
              <w:widowControl w:val="0"/>
              <w:suppressLineNumbers w:val="0"/>
              <w:suppressAutoHyphens w:val="0"/>
              <w:spacing w:line="276" w:lineRule="auto"/>
              <w:rPr>
                <w:color w:val="000000"/>
                <w:szCs w:val="28"/>
                <w:u w:val="single"/>
              </w:rPr>
            </w:pPr>
          </w:p>
          <w:p w:rsidR="00732895" w:rsidRPr="00135892" w:rsidRDefault="00732895" w:rsidP="00407A8A">
            <w:pPr>
              <w:pStyle w:val="af9"/>
              <w:widowControl w:val="0"/>
              <w:suppressLineNumbers w:val="0"/>
              <w:suppressAutoHyphens w:val="0"/>
              <w:spacing w:line="276" w:lineRule="auto"/>
              <w:jc w:val="left"/>
              <w:rPr>
                <w:color w:val="000000"/>
                <w:szCs w:val="28"/>
                <w:u w:val="single"/>
              </w:rPr>
            </w:pPr>
            <w:r w:rsidRPr="00135892">
              <w:rPr>
                <w:color w:val="000000"/>
                <w:szCs w:val="28"/>
                <w:u w:val="single"/>
              </w:rPr>
              <w:t xml:space="preserve">Профессор кафедры </w:t>
            </w:r>
            <w:r w:rsidRPr="00135892">
              <w:rPr>
                <w:color w:val="000000"/>
                <w:szCs w:val="28"/>
                <w:u w:val="single"/>
              </w:rPr>
              <w:br/>
              <w:t>ИАНИ ННГУ, д.т.н.</w:t>
            </w:r>
            <w:r w:rsidRPr="00135892">
              <w:rPr>
                <w:color w:val="000000"/>
                <w:szCs w:val="28"/>
                <w:u w:val="single"/>
              </w:rPr>
              <w:br/>
            </w:r>
          </w:p>
          <w:p w:rsidR="00732895" w:rsidRPr="00135892" w:rsidRDefault="00732895" w:rsidP="00407A8A">
            <w:pPr>
              <w:pStyle w:val="af9"/>
              <w:widowControl w:val="0"/>
              <w:suppressLineNumbers w:val="0"/>
              <w:suppressAutoHyphens w:val="0"/>
              <w:spacing w:line="276" w:lineRule="auto"/>
              <w:jc w:val="left"/>
              <w:rPr>
                <w:color w:val="000000"/>
                <w:szCs w:val="28"/>
              </w:rPr>
            </w:pPr>
            <w:r w:rsidRPr="00135892">
              <w:rPr>
                <w:color w:val="000000"/>
                <w:szCs w:val="28"/>
                <w:u w:val="single"/>
              </w:rPr>
              <w:t xml:space="preserve">                               Н.В. Старостин</w:t>
            </w:r>
          </w:p>
          <w:p w:rsidR="00732895" w:rsidRPr="00135892" w:rsidRDefault="00732895" w:rsidP="00407A8A">
            <w:pPr>
              <w:pStyle w:val="af9"/>
              <w:spacing w:line="276" w:lineRule="auto"/>
              <w:jc w:val="left"/>
              <w:rPr>
                <w:color w:val="000000"/>
                <w:szCs w:val="28"/>
              </w:rPr>
            </w:pPr>
            <w:r w:rsidRPr="00135892">
              <w:rPr>
                <w:color w:val="000000"/>
                <w:szCs w:val="28"/>
              </w:rPr>
              <w:t>«____»______________2019 г.</w:t>
            </w:r>
          </w:p>
        </w:tc>
      </w:tr>
    </w:tbl>
    <w:p w:rsidR="00732895" w:rsidRPr="00DE4D6A" w:rsidRDefault="00732895" w:rsidP="00732895">
      <w:pPr>
        <w:jc w:val="center"/>
        <w:rPr>
          <w:b/>
          <w:szCs w:val="28"/>
        </w:rPr>
      </w:pPr>
    </w:p>
    <w:p w:rsidR="00732895" w:rsidRDefault="00732895" w:rsidP="00732895">
      <w:pPr>
        <w:jc w:val="center"/>
        <w:rPr>
          <w:b/>
          <w:szCs w:val="28"/>
        </w:rPr>
      </w:pPr>
    </w:p>
    <w:p w:rsidR="00732895" w:rsidRPr="00DE4D6A" w:rsidRDefault="00732895" w:rsidP="00732895">
      <w:pPr>
        <w:jc w:val="center"/>
        <w:rPr>
          <w:b/>
          <w:szCs w:val="28"/>
        </w:rPr>
      </w:pPr>
    </w:p>
    <w:p w:rsidR="00732895" w:rsidRDefault="00732895" w:rsidP="00732895">
      <w:pPr>
        <w:pStyle w:val="a6"/>
        <w:ind w:right="425" w:firstLine="142"/>
        <w:jc w:val="center"/>
        <w:rPr>
          <w:sz w:val="28"/>
          <w:szCs w:val="28"/>
        </w:rPr>
      </w:pPr>
    </w:p>
    <w:p w:rsidR="00732895" w:rsidRPr="00732895" w:rsidRDefault="00732895" w:rsidP="00CC36FB">
      <w:pPr>
        <w:pStyle w:val="a6"/>
        <w:ind w:right="425" w:firstLine="142"/>
        <w:jc w:val="center"/>
        <w:rPr>
          <w:sz w:val="28"/>
          <w:szCs w:val="28"/>
        </w:rPr>
      </w:pPr>
      <w:r w:rsidRPr="00CE2B74">
        <w:rPr>
          <w:sz w:val="28"/>
          <w:szCs w:val="28"/>
        </w:rPr>
        <w:t xml:space="preserve">ПРОГРАММА И МЕТОДИКА </w:t>
      </w:r>
      <w:r>
        <w:rPr>
          <w:sz w:val="28"/>
          <w:szCs w:val="28"/>
        </w:rPr>
        <w:t>КОМПЛЕКСНЫХ</w:t>
      </w:r>
      <w:r w:rsidRPr="0047137D">
        <w:rPr>
          <w:sz w:val="28"/>
          <w:szCs w:val="28"/>
        </w:rPr>
        <w:t xml:space="preserve"> ИСПЫТАНИЙ </w:t>
      </w:r>
    </w:p>
    <w:p w:rsidR="00732895" w:rsidRPr="00DE4D6A" w:rsidRDefault="00732895" w:rsidP="00732895">
      <w:pPr>
        <w:jc w:val="center"/>
        <w:rPr>
          <w:b/>
          <w:szCs w:val="28"/>
        </w:rPr>
      </w:pPr>
      <w:r w:rsidRPr="00DE4D6A">
        <w:rPr>
          <w:b/>
          <w:szCs w:val="28"/>
        </w:rPr>
        <w:t xml:space="preserve"> </w:t>
      </w:r>
      <w:r>
        <w:rPr>
          <w:b/>
          <w:szCs w:val="28"/>
        </w:rPr>
        <w:t>научно-исследовательской работы</w:t>
      </w:r>
    </w:p>
    <w:p w:rsidR="00732895" w:rsidRPr="009A4A0E" w:rsidRDefault="00732895" w:rsidP="00732895">
      <w:pPr>
        <w:spacing w:line="360" w:lineRule="auto"/>
        <w:jc w:val="center"/>
        <w:rPr>
          <w:b/>
          <w:bCs/>
          <w:szCs w:val="28"/>
        </w:rPr>
      </w:pPr>
      <w:r>
        <w:rPr>
          <w:b/>
          <w:bCs/>
          <w:szCs w:val="28"/>
        </w:rPr>
        <w:t>«</w:t>
      </w:r>
      <w:r w:rsidRPr="009A4A0E">
        <w:rPr>
          <w:b/>
          <w:bCs/>
          <w:szCs w:val="28"/>
        </w:rPr>
        <w:t xml:space="preserve">Разработка и реализация программного обеспечения </w:t>
      </w:r>
      <w:r w:rsidRPr="009A4A0E">
        <w:rPr>
          <w:b/>
          <w:bCs/>
          <w:szCs w:val="28"/>
        </w:rPr>
        <w:br/>
        <w:t>для распознавания лиц на групповых фотографиях</w:t>
      </w:r>
    </w:p>
    <w:p w:rsidR="00732895" w:rsidRPr="00732895" w:rsidRDefault="00732895" w:rsidP="00732895">
      <w:pPr>
        <w:spacing w:line="360" w:lineRule="auto"/>
        <w:jc w:val="center"/>
        <w:rPr>
          <w:b/>
          <w:bCs/>
          <w:szCs w:val="28"/>
        </w:rPr>
      </w:pPr>
      <w:r w:rsidRPr="00732895">
        <w:rPr>
          <w:b/>
          <w:szCs w:val="28"/>
        </w:rPr>
        <w:t xml:space="preserve"> (ПО «</w:t>
      </w:r>
      <w:proofErr w:type="spellStart"/>
      <w:r w:rsidRPr="00732895">
        <w:rPr>
          <w:b/>
          <w:szCs w:val="28"/>
        </w:rPr>
        <w:t>FaceRecognition</w:t>
      </w:r>
      <w:proofErr w:type="spellEnd"/>
      <w:r w:rsidRPr="00732895">
        <w:rPr>
          <w:b/>
          <w:szCs w:val="28"/>
        </w:rPr>
        <w:t>»)»</w:t>
      </w:r>
    </w:p>
    <w:p w:rsidR="00732895" w:rsidRPr="00DE4D6A" w:rsidRDefault="00732895" w:rsidP="00732895">
      <w:pPr>
        <w:spacing w:line="360" w:lineRule="auto"/>
        <w:jc w:val="center"/>
        <w:rPr>
          <w:bCs/>
          <w:sz w:val="24"/>
          <w:szCs w:val="24"/>
        </w:rPr>
      </w:pPr>
    </w:p>
    <w:p w:rsidR="00732895" w:rsidRPr="00DE4D6A" w:rsidRDefault="00732895" w:rsidP="00732895">
      <w:pPr>
        <w:spacing w:line="360" w:lineRule="auto"/>
        <w:jc w:val="center"/>
        <w:rPr>
          <w:bCs/>
          <w:sz w:val="24"/>
          <w:szCs w:val="24"/>
        </w:rPr>
      </w:pPr>
    </w:p>
    <w:p w:rsidR="005E7CCF" w:rsidRDefault="005E7CCF" w:rsidP="005E7CCF">
      <w:pPr>
        <w:spacing w:line="360" w:lineRule="auto"/>
        <w:jc w:val="right"/>
        <w:rPr>
          <w:color w:val="000000"/>
          <w:sz w:val="27"/>
          <w:szCs w:val="27"/>
        </w:rPr>
      </w:pPr>
    </w:p>
    <w:p w:rsidR="005E7CCF" w:rsidRDefault="005E7CCF" w:rsidP="005E7CCF">
      <w:pPr>
        <w:spacing w:line="360" w:lineRule="auto"/>
        <w:jc w:val="right"/>
        <w:rPr>
          <w:color w:val="000000"/>
          <w:sz w:val="27"/>
          <w:szCs w:val="27"/>
        </w:rPr>
      </w:pPr>
      <w:r>
        <w:rPr>
          <w:color w:val="000000"/>
          <w:sz w:val="27"/>
          <w:szCs w:val="27"/>
        </w:rPr>
        <w:t xml:space="preserve">Ответственные исполнители </w:t>
      </w:r>
    </w:p>
    <w:p w:rsidR="005E7CCF" w:rsidRDefault="005E7CCF" w:rsidP="005E7CCF">
      <w:pPr>
        <w:spacing w:line="360" w:lineRule="auto"/>
        <w:jc w:val="right"/>
        <w:rPr>
          <w:color w:val="000000"/>
          <w:sz w:val="27"/>
          <w:szCs w:val="27"/>
        </w:rPr>
      </w:pPr>
      <w:r>
        <w:rPr>
          <w:color w:val="000000"/>
          <w:sz w:val="27"/>
          <w:szCs w:val="27"/>
        </w:rPr>
        <w:t xml:space="preserve">________________ Смирнова Д. </w:t>
      </w:r>
    </w:p>
    <w:p w:rsidR="005E7CCF" w:rsidRDefault="005E7CCF" w:rsidP="005E7CCF">
      <w:pPr>
        <w:spacing w:line="360" w:lineRule="auto"/>
        <w:jc w:val="right"/>
        <w:rPr>
          <w:color w:val="000000"/>
          <w:sz w:val="27"/>
          <w:szCs w:val="27"/>
        </w:rPr>
      </w:pPr>
      <w:r>
        <w:rPr>
          <w:color w:val="000000"/>
          <w:sz w:val="27"/>
          <w:szCs w:val="27"/>
        </w:rPr>
        <w:t xml:space="preserve">________________   Пронина А. </w:t>
      </w:r>
    </w:p>
    <w:p w:rsidR="005E7CCF" w:rsidRDefault="005E7CCF" w:rsidP="005E7CCF">
      <w:pPr>
        <w:spacing w:line="360" w:lineRule="auto"/>
        <w:jc w:val="right"/>
        <w:rPr>
          <w:color w:val="000000"/>
          <w:sz w:val="27"/>
          <w:szCs w:val="27"/>
        </w:rPr>
      </w:pPr>
      <w:r>
        <w:rPr>
          <w:color w:val="000000"/>
          <w:sz w:val="27"/>
          <w:szCs w:val="27"/>
        </w:rPr>
        <w:t>_______________         Уткин С.</w:t>
      </w:r>
    </w:p>
    <w:p w:rsidR="005E7CCF" w:rsidRDefault="005E7CCF" w:rsidP="005E7CCF">
      <w:pPr>
        <w:spacing w:line="360" w:lineRule="auto"/>
        <w:jc w:val="right"/>
        <w:rPr>
          <w:color w:val="000000"/>
          <w:sz w:val="27"/>
          <w:szCs w:val="27"/>
        </w:rPr>
      </w:pPr>
      <w:r>
        <w:rPr>
          <w:color w:val="000000"/>
          <w:sz w:val="27"/>
          <w:szCs w:val="27"/>
        </w:rPr>
        <w:t xml:space="preserve">________________ Филатова А. </w:t>
      </w:r>
    </w:p>
    <w:p w:rsidR="00732895" w:rsidRPr="00DE4D6A" w:rsidRDefault="005E7CCF" w:rsidP="005E7CCF">
      <w:pPr>
        <w:spacing w:line="360" w:lineRule="auto"/>
        <w:jc w:val="right"/>
        <w:rPr>
          <w:bCs/>
          <w:sz w:val="24"/>
          <w:szCs w:val="24"/>
        </w:rPr>
      </w:pPr>
      <w:r>
        <w:rPr>
          <w:color w:val="000000"/>
          <w:sz w:val="27"/>
          <w:szCs w:val="27"/>
        </w:rPr>
        <w:t>_____________ Малиновская А.</w:t>
      </w:r>
    </w:p>
    <w:p w:rsidR="00732895" w:rsidRDefault="00732895" w:rsidP="00732895">
      <w:pPr>
        <w:spacing w:line="360" w:lineRule="auto"/>
        <w:jc w:val="center"/>
        <w:rPr>
          <w:bCs/>
          <w:sz w:val="24"/>
          <w:szCs w:val="24"/>
        </w:rPr>
      </w:pPr>
    </w:p>
    <w:p w:rsidR="00732895" w:rsidRPr="00DE4D6A" w:rsidRDefault="00732895" w:rsidP="00732895">
      <w:pPr>
        <w:spacing w:line="360" w:lineRule="auto"/>
        <w:jc w:val="center"/>
        <w:rPr>
          <w:bCs/>
          <w:sz w:val="24"/>
          <w:szCs w:val="24"/>
        </w:rPr>
      </w:pPr>
    </w:p>
    <w:p w:rsidR="00732895" w:rsidRDefault="00732895" w:rsidP="00732895">
      <w:pPr>
        <w:spacing w:line="360" w:lineRule="auto"/>
        <w:jc w:val="center"/>
        <w:rPr>
          <w:bCs/>
          <w:sz w:val="24"/>
          <w:szCs w:val="24"/>
        </w:rPr>
      </w:pPr>
    </w:p>
    <w:p w:rsidR="00732895" w:rsidRDefault="00732895" w:rsidP="00732895">
      <w:pPr>
        <w:spacing w:before="120" w:line="360" w:lineRule="auto"/>
        <w:jc w:val="center"/>
        <w:rPr>
          <w:szCs w:val="28"/>
        </w:rPr>
      </w:pPr>
    </w:p>
    <w:p w:rsidR="00732895" w:rsidRDefault="00732895" w:rsidP="00732895">
      <w:pPr>
        <w:spacing w:before="120" w:line="360" w:lineRule="auto"/>
        <w:jc w:val="center"/>
        <w:rPr>
          <w:szCs w:val="28"/>
        </w:rPr>
      </w:pPr>
    </w:p>
    <w:p w:rsidR="00CC36FB" w:rsidRDefault="00CC36FB" w:rsidP="00732895">
      <w:pPr>
        <w:spacing w:before="120" w:line="360" w:lineRule="auto"/>
        <w:jc w:val="center"/>
        <w:rPr>
          <w:szCs w:val="28"/>
        </w:rPr>
      </w:pPr>
    </w:p>
    <w:p w:rsidR="00CC36FB" w:rsidRPr="00CC36FB" w:rsidRDefault="00732895" w:rsidP="00CC36FB">
      <w:pPr>
        <w:spacing w:before="120" w:line="360" w:lineRule="auto"/>
        <w:jc w:val="center"/>
        <w:rPr>
          <w:szCs w:val="28"/>
        </w:rPr>
      </w:pPr>
      <w:r>
        <w:rPr>
          <w:szCs w:val="28"/>
        </w:rPr>
        <w:t>2019</w:t>
      </w:r>
      <w:r w:rsidRPr="00DE4D6A">
        <w:rPr>
          <w:szCs w:val="28"/>
        </w:rPr>
        <w:t xml:space="preserve"> г.</w:t>
      </w:r>
    </w:p>
    <w:p w:rsidR="00AC7394" w:rsidRPr="00DD298A" w:rsidRDefault="00AC7394" w:rsidP="00DB20DF">
      <w:pPr>
        <w:pStyle w:val="1"/>
        <w:rPr>
          <w:rFonts w:ascii="Times New Roman" w:hAnsi="Times New Roman"/>
        </w:rPr>
      </w:pPr>
      <w:bookmarkStart w:id="0" w:name="_Toc6229037"/>
      <w:r w:rsidRPr="00DD298A">
        <w:rPr>
          <w:rFonts w:ascii="Times New Roman" w:hAnsi="Times New Roman"/>
        </w:rPr>
        <w:lastRenderedPageBreak/>
        <w:t>Содержание</w:t>
      </w:r>
      <w:bookmarkEnd w:id="0"/>
    </w:p>
    <w:p w:rsidR="00EF38AF" w:rsidRPr="009F0EF0" w:rsidRDefault="006E2579">
      <w:pPr>
        <w:pStyle w:val="11"/>
        <w:tabs>
          <w:tab w:val="right" w:leader="dot" w:pos="9629"/>
        </w:tabs>
        <w:rPr>
          <w:rFonts w:ascii="Times New Roman" w:hAnsi="Times New Roman"/>
          <w:b w:val="0"/>
          <w:bCs w:val="0"/>
          <w:caps w:val="0"/>
          <w:noProof/>
          <w:sz w:val="24"/>
          <w:szCs w:val="24"/>
        </w:rPr>
      </w:pPr>
      <w:r w:rsidRPr="006E2579">
        <w:rPr>
          <w:rFonts w:ascii="Times New Roman" w:hAnsi="Times New Roman"/>
          <w:b w:val="0"/>
          <w:caps w:val="0"/>
          <w:sz w:val="24"/>
          <w:szCs w:val="24"/>
        </w:rPr>
        <w:fldChar w:fldCharType="begin"/>
      </w:r>
      <w:r w:rsidR="00FC5807" w:rsidRPr="00EF38AF">
        <w:rPr>
          <w:rFonts w:ascii="Times New Roman" w:hAnsi="Times New Roman"/>
          <w:b w:val="0"/>
          <w:caps w:val="0"/>
          <w:sz w:val="24"/>
          <w:szCs w:val="24"/>
        </w:rPr>
        <w:instrText xml:space="preserve"> TOC \o "1-3" \h \z \u </w:instrText>
      </w:r>
      <w:r w:rsidRPr="006E2579">
        <w:rPr>
          <w:rFonts w:ascii="Times New Roman" w:hAnsi="Times New Roman"/>
          <w:b w:val="0"/>
          <w:caps w:val="0"/>
          <w:sz w:val="24"/>
          <w:szCs w:val="24"/>
        </w:rPr>
        <w:fldChar w:fldCharType="separate"/>
      </w:r>
      <w:hyperlink w:anchor="_Toc6229037" w:history="1">
        <w:r w:rsidR="00EF38AF" w:rsidRPr="00EF38AF">
          <w:rPr>
            <w:rStyle w:val="af"/>
            <w:rFonts w:ascii="Times New Roman" w:hAnsi="Times New Roman"/>
            <w:b w:val="0"/>
            <w:noProof/>
            <w:sz w:val="24"/>
            <w:szCs w:val="24"/>
          </w:rPr>
          <w:t>Содержание</w:t>
        </w:r>
        <w:r w:rsidR="00EF38AF" w:rsidRPr="00EF38AF">
          <w:rPr>
            <w:rFonts w:ascii="Times New Roman" w:hAnsi="Times New Roman"/>
            <w:b w:val="0"/>
            <w:noProof/>
            <w:webHidden/>
            <w:sz w:val="24"/>
            <w:szCs w:val="24"/>
          </w:rPr>
          <w:tab/>
        </w:r>
        <w:r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_Toc6229037 \h </w:instrText>
        </w:r>
        <w:r w:rsidRPr="00EF38AF">
          <w:rPr>
            <w:rFonts w:ascii="Times New Roman" w:hAnsi="Times New Roman"/>
            <w:b w:val="0"/>
            <w:noProof/>
            <w:webHidden/>
            <w:sz w:val="24"/>
            <w:szCs w:val="24"/>
          </w:rPr>
        </w:r>
        <w:r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2</w:t>
        </w:r>
        <w:r w:rsidRPr="00EF38AF">
          <w:rPr>
            <w:rFonts w:ascii="Times New Roman" w:hAnsi="Times New Roman"/>
            <w:b w:val="0"/>
            <w:noProof/>
            <w:webHidden/>
            <w:sz w:val="24"/>
            <w:szCs w:val="24"/>
          </w:rPr>
          <w:fldChar w:fldCharType="end"/>
        </w:r>
      </w:hyperlink>
    </w:p>
    <w:p w:rsidR="00EF38AF" w:rsidRPr="009F0EF0" w:rsidRDefault="006E2579">
      <w:pPr>
        <w:pStyle w:val="11"/>
        <w:tabs>
          <w:tab w:val="right" w:leader="dot" w:pos="9629"/>
        </w:tabs>
        <w:rPr>
          <w:rFonts w:ascii="Times New Roman" w:hAnsi="Times New Roman"/>
          <w:b w:val="0"/>
          <w:bCs w:val="0"/>
          <w:caps w:val="0"/>
          <w:noProof/>
          <w:sz w:val="24"/>
          <w:szCs w:val="24"/>
        </w:rPr>
      </w:pPr>
      <w:hyperlink w:anchor="_Toc6229038" w:history="1">
        <w:r w:rsidR="00EF38AF" w:rsidRPr="00EF38AF">
          <w:rPr>
            <w:rStyle w:val="af"/>
            <w:rFonts w:ascii="Times New Roman" w:hAnsi="Times New Roman"/>
            <w:b w:val="0"/>
            <w:noProof/>
            <w:sz w:val="24"/>
            <w:szCs w:val="24"/>
          </w:rPr>
          <w:t>1.Объект испытаний</w:t>
        </w:r>
        <w:r w:rsidR="00EF38AF" w:rsidRPr="00EF38AF">
          <w:rPr>
            <w:rFonts w:ascii="Times New Roman" w:hAnsi="Times New Roman"/>
            <w:b w:val="0"/>
            <w:noProof/>
            <w:webHidden/>
            <w:sz w:val="24"/>
            <w:szCs w:val="24"/>
          </w:rPr>
          <w:tab/>
        </w:r>
        <w:r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_Toc6229038 \h </w:instrText>
        </w:r>
        <w:r w:rsidRPr="00EF38AF">
          <w:rPr>
            <w:rFonts w:ascii="Times New Roman" w:hAnsi="Times New Roman"/>
            <w:b w:val="0"/>
            <w:noProof/>
            <w:webHidden/>
            <w:sz w:val="24"/>
            <w:szCs w:val="24"/>
          </w:rPr>
        </w:r>
        <w:r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3</w:t>
        </w:r>
        <w:r w:rsidRPr="00EF38AF">
          <w:rPr>
            <w:rFonts w:ascii="Times New Roman" w:hAnsi="Times New Roman"/>
            <w:b w:val="0"/>
            <w:noProof/>
            <w:webHidden/>
            <w:sz w:val="24"/>
            <w:szCs w:val="24"/>
          </w:rPr>
          <w:fldChar w:fldCharType="end"/>
        </w:r>
      </w:hyperlink>
    </w:p>
    <w:p w:rsidR="00EF38AF" w:rsidRPr="009F0EF0" w:rsidRDefault="006E2579">
      <w:pPr>
        <w:pStyle w:val="11"/>
        <w:tabs>
          <w:tab w:val="right" w:leader="dot" w:pos="9629"/>
        </w:tabs>
        <w:rPr>
          <w:rFonts w:ascii="Times New Roman" w:hAnsi="Times New Roman"/>
          <w:b w:val="0"/>
          <w:bCs w:val="0"/>
          <w:caps w:val="0"/>
          <w:noProof/>
          <w:sz w:val="24"/>
          <w:szCs w:val="24"/>
        </w:rPr>
      </w:pPr>
      <w:hyperlink w:anchor="_Toc6229039" w:history="1">
        <w:r w:rsidR="00EF38AF" w:rsidRPr="00EF38AF">
          <w:rPr>
            <w:rStyle w:val="af"/>
            <w:rFonts w:ascii="Times New Roman" w:hAnsi="Times New Roman"/>
            <w:b w:val="0"/>
            <w:noProof/>
            <w:sz w:val="24"/>
            <w:szCs w:val="24"/>
          </w:rPr>
          <w:t>2. Цель испытаний</w:t>
        </w:r>
        <w:r w:rsidR="00EF38AF" w:rsidRPr="00EF38AF">
          <w:rPr>
            <w:rFonts w:ascii="Times New Roman" w:hAnsi="Times New Roman"/>
            <w:b w:val="0"/>
            <w:noProof/>
            <w:webHidden/>
            <w:sz w:val="24"/>
            <w:szCs w:val="24"/>
          </w:rPr>
          <w:tab/>
        </w:r>
        <w:r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_Toc6229039 \h </w:instrText>
        </w:r>
        <w:r w:rsidRPr="00EF38AF">
          <w:rPr>
            <w:rFonts w:ascii="Times New Roman" w:hAnsi="Times New Roman"/>
            <w:b w:val="0"/>
            <w:noProof/>
            <w:webHidden/>
            <w:sz w:val="24"/>
            <w:szCs w:val="24"/>
          </w:rPr>
        </w:r>
        <w:r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3</w:t>
        </w:r>
        <w:r w:rsidRPr="00EF38AF">
          <w:rPr>
            <w:rFonts w:ascii="Times New Roman" w:hAnsi="Times New Roman"/>
            <w:b w:val="0"/>
            <w:noProof/>
            <w:webHidden/>
            <w:sz w:val="24"/>
            <w:szCs w:val="24"/>
          </w:rPr>
          <w:fldChar w:fldCharType="end"/>
        </w:r>
      </w:hyperlink>
    </w:p>
    <w:p w:rsidR="00EF38AF" w:rsidRPr="009F0EF0" w:rsidRDefault="006E2579">
      <w:pPr>
        <w:pStyle w:val="11"/>
        <w:tabs>
          <w:tab w:val="right" w:leader="dot" w:pos="9629"/>
        </w:tabs>
        <w:rPr>
          <w:rFonts w:ascii="Times New Roman" w:hAnsi="Times New Roman"/>
          <w:b w:val="0"/>
          <w:bCs w:val="0"/>
          <w:caps w:val="0"/>
          <w:noProof/>
          <w:sz w:val="24"/>
          <w:szCs w:val="24"/>
        </w:rPr>
      </w:pPr>
      <w:hyperlink w:anchor="_Toc6229040" w:history="1">
        <w:r w:rsidR="00EF38AF" w:rsidRPr="00EF38AF">
          <w:rPr>
            <w:rStyle w:val="af"/>
            <w:rFonts w:ascii="Times New Roman" w:hAnsi="Times New Roman"/>
            <w:b w:val="0"/>
            <w:noProof/>
            <w:sz w:val="24"/>
            <w:szCs w:val="24"/>
          </w:rPr>
          <w:t>3. ОРГАНИЗАЦИЯ ПРОВЕДЕНИЯ ИСПЫТАНИЙ</w:t>
        </w:r>
        <w:r w:rsidR="00EF38AF" w:rsidRPr="00EF38AF">
          <w:rPr>
            <w:rFonts w:ascii="Times New Roman" w:hAnsi="Times New Roman"/>
            <w:b w:val="0"/>
            <w:noProof/>
            <w:webHidden/>
            <w:sz w:val="24"/>
            <w:szCs w:val="24"/>
          </w:rPr>
          <w:tab/>
        </w:r>
        <w:r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_Toc6229040 \h </w:instrText>
        </w:r>
        <w:r w:rsidRPr="00EF38AF">
          <w:rPr>
            <w:rFonts w:ascii="Times New Roman" w:hAnsi="Times New Roman"/>
            <w:b w:val="0"/>
            <w:noProof/>
            <w:webHidden/>
            <w:sz w:val="24"/>
            <w:szCs w:val="24"/>
          </w:rPr>
        </w:r>
        <w:r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3</w:t>
        </w:r>
        <w:r w:rsidRPr="00EF38AF">
          <w:rPr>
            <w:rFonts w:ascii="Times New Roman" w:hAnsi="Times New Roman"/>
            <w:b w:val="0"/>
            <w:noProof/>
            <w:webHidden/>
            <w:sz w:val="24"/>
            <w:szCs w:val="24"/>
          </w:rPr>
          <w:fldChar w:fldCharType="end"/>
        </w:r>
      </w:hyperlink>
    </w:p>
    <w:p w:rsidR="00EF38AF" w:rsidRPr="009F0EF0" w:rsidRDefault="006E2579">
      <w:pPr>
        <w:pStyle w:val="11"/>
        <w:tabs>
          <w:tab w:val="right" w:leader="dot" w:pos="9629"/>
        </w:tabs>
        <w:rPr>
          <w:rFonts w:ascii="Times New Roman" w:hAnsi="Times New Roman"/>
          <w:b w:val="0"/>
          <w:bCs w:val="0"/>
          <w:caps w:val="0"/>
          <w:noProof/>
          <w:sz w:val="24"/>
          <w:szCs w:val="24"/>
        </w:rPr>
      </w:pPr>
      <w:hyperlink w:anchor="_Toc6229041" w:history="1">
        <w:r w:rsidR="00EF38AF" w:rsidRPr="00EF38AF">
          <w:rPr>
            <w:rStyle w:val="af"/>
            <w:rFonts w:ascii="Times New Roman" w:hAnsi="Times New Roman"/>
            <w:b w:val="0"/>
            <w:noProof/>
            <w:sz w:val="24"/>
            <w:szCs w:val="24"/>
          </w:rPr>
          <w:t>4. ТРЕБОВАНИЯ К ПРОГРАММНОМУ ОБЕСПЕЧЕНИЮ</w:t>
        </w:r>
        <w:r w:rsidR="00EF38AF" w:rsidRPr="00EF38AF">
          <w:rPr>
            <w:rFonts w:ascii="Times New Roman" w:hAnsi="Times New Roman"/>
            <w:b w:val="0"/>
            <w:noProof/>
            <w:webHidden/>
            <w:sz w:val="24"/>
            <w:szCs w:val="24"/>
          </w:rPr>
          <w:tab/>
        </w:r>
        <w:r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_Toc6229041 \h </w:instrText>
        </w:r>
        <w:r w:rsidRPr="00EF38AF">
          <w:rPr>
            <w:rFonts w:ascii="Times New Roman" w:hAnsi="Times New Roman"/>
            <w:b w:val="0"/>
            <w:noProof/>
            <w:webHidden/>
            <w:sz w:val="24"/>
            <w:szCs w:val="24"/>
          </w:rPr>
        </w:r>
        <w:r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4</w:t>
        </w:r>
        <w:r w:rsidRPr="00EF38AF">
          <w:rPr>
            <w:rFonts w:ascii="Times New Roman" w:hAnsi="Times New Roman"/>
            <w:b w:val="0"/>
            <w:noProof/>
            <w:webHidden/>
            <w:sz w:val="24"/>
            <w:szCs w:val="24"/>
          </w:rPr>
          <w:fldChar w:fldCharType="end"/>
        </w:r>
      </w:hyperlink>
    </w:p>
    <w:p w:rsidR="00EF38AF" w:rsidRPr="009F0EF0" w:rsidRDefault="006E2579">
      <w:pPr>
        <w:pStyle w:val="11"/>
        <w:tabs>
          <w:tab w:val="right" w:leader="dot" w:pos="9629"/>
        </w:tabs>
        <w:rPr>
          <w:rFonts w:ascii="Times New Roman" w:hAnsi="Times New Roman"/>
          <w:b w:val="0"/>
          <w:bCs w:val="0"/>
          <w:caps w:val="0"/>
          <w:noProof/>
          <w:sz w:val="24"/>
          <w:szCs w:val="24"/>
        </w:rPr>
      </w:pPr>
      <w:hyperlink w:anchor="_Toc6229042" w:history="1">
        <w:r w:rsidR="00EF38AF" w:rsidRPr="00EF38AF">
          <w:rPr>
            <w:rStyle w:val="af"/>
            <w:rFonts w:ascii="Times New Roman" w:hAnsi="Times New Roman"/>
            <w:b w:val="0"/>
            <w:noProof/>
            <w:sz w:val="24"/>
            <w:szCs w:val="24"/>
          </w:rPr>
          <w:t>5. Требования к программной документации</w:t>
        </w:r>
        <w:r w:rsidR="00EF38AF" w:rsidRPr="00EF38AF">
          <w:rPr>
            <w:rFonts w:ascii="Times New Roman" w:hAnsi="Times New Roman"/>
            <w:b w:val="0"/>
            <w:noProof/>
            <w:webHidden/>
            <w:sz w:val="24"/>
            <w:szCs w:val="24"/>
          </w:rPr>
          <w:tab/>
        </w:r>
        <w:r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_Toc6229042 \h </w:instrText>
        </w:r>
        <w:r w:rsidRPr="00EF38AF">
          <w:rPr>
            <w:rFonts w:ascii="Times New Roman" w:hAnsi="Times New Roman"/>
            <w:b w:val="0"/>
            <w:noProof/>
            <w:webHidden/>
            <w:sz w:val="24"/>
            <w:szCs w:val="24"/>
          </w:rPr>
        </w:r>
        <w:r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4</w:t>
        </w:r>
        <w:r w:rsidRPr="00EF38AF">
          <w:rPr>
            <w:rFonts w:ascii="Times New Roman" w:hAnsi="Times New Roman"/>
            <w:b w:val="0"/>
            <w:noProof/>
            <w:webHidden/>
            <w:sz w:val="24"/>
            <w:szCs w:val="24"/>
          </w:rPr>
          <w:fldChar w:fldCharType="end"/>
        </w:r>
      </w:hyperlink>
    </w:p>
    <w:p w:rsidR="00EF38AF" w:rsidRPr="009F0EF0" w:rsidRDefault="006E2579">
      <w:pPr>
        <w:pStyle w:val="11"/>
        <w:tabs>
          <w:tab w:val="right" w:leader="dot" w:pos="9629"/>
        </w:tabs>
        <w:rPr>
          <w:rFonts w:ascii="Times New Roman" w:hAnsi="Times New Roman"/>
          <w:b w:val="0"/>
          <w:bCs w:val="0"/>
          <w:caps w:val="0"/>
          <w:noProof/>
          <w:sz w:val="24"/>
          <w:szCs w:val="24"/>
        </w:rPr>
      </w:pPr>
      <w:hyperlink w:anchor="_Toc6229043" w:history="1">
        <w:r w:rsidR="00EF38AF" w:rsidRPr="00EF38AF">
          <w:rPr>
            <w:rStyle w:val="af"/>
            <w:rFonts w:ascii="Times New Roman" w:hAnsi="Times New Roman"/>
            <w:b w:val="0"/>
            <w:noProof/>
            <w:sz w:val="24"/>
            <w:szCs w:val="24"/>
          </w:rPr>
          <w:t>6. Средства и ПОРЯДОК ИСПЫТАНИЙ</w:t>
        </w:r>
        <w:r w:rsidR="00EF38AF" w:rsidRPr="00EF38AF">
          <w:rPr>
            <w:rFonts w:ascii="Times New Roman" w:hAnsi="Times New Roman"/>
            <w:b w:val="0"/>
            <w:noProof/>
            <w:webHidden/>
            <w:sz w:val="24"/>
            <w:szCs w:val="24"/>
          </w:rPr>
          <w:tab/>
        </w:r>
        <w:r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_Toc6229043 \h </w:instrText>
        </w:r>
        <w:r w:rsidRPr="00EF38AF">
          <w:rPr>
            <w:rFonts w:ascii="Times New Roman" w:hAnsi="Times New Roman"/>
            <w:b w:val="0"/>
            <w:noProof/>
            <w:webHidden/>
            <w:sz w:val="24"/>
            <w:szCs w:val="24"/>
          </w:rPr>
        </w:r>
        <w:r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4</w:t>
        </w:r>
        <w:r w:rsidRPr="00EF38AF">
          <w:rPr>
            <w:rFonts w:ascii="Times New Roman" w:hAnsi="Times New Roman"/>
            <w:b w:val="0"/>
            <w:noProof/>
            <w:webHidden/>
            <w:sz w:val="24"/>
            <w:szCs w:val="24"/>
          </w:rPr>
          <w:fldChar w:fldCharType="end"/>
        </w:r>
      </w:hyperlink>
    </w:p>
    <w:p w:rsidR="00EF38AF" w:rsidRPr="009F0EF0" w:rsidRDefault="006E2579">
      <w:pPr>
        <w:pStyle w:val="11"/>
        <w:tabs>
          <w:tab w:val="right" w:leader="dot" w:pos="9629"/>
        </w:tabs>
        <w:rPr>
          <w:rFonts w:ascii="Times New Roman" w:hAnsi="Times New Roman"/>
          <w:b w:val="0"/>
          <w:bCs w:val="0"/>
          <w:caps w:val="0"/>
          <w:noProof/>
          <w:sz w:val="24"/>
          <w:szCs w:val="24"/>
        </w:rPr>
      </w:pPr>
      <w:hyperlink w:anchor="_Toc6229044" w:history="1">
        <w:r w:rsidR="00EF38AF" w:rsidRPr="00EF38AF">
          <w:rPr>
            <w:rStyle w:val="af"/>
            <w:rFonts w:ascii="Times New Roman" w:hAnsi="Times New Roman"/>
            <w:b w:val="0"/>
            <w:noProof/>
            <w:sz w:val="24"/>
            <w:szCs w:val="24"/>
          </w:rPr>
          <w:t>7. МетодИКА испытаний</w:t>
        </w:r>
        <w:r w:rsidR="00EF38AF" w:rsidRPr="00EF38AF">
          <w:rPr>
            <w:rFonts w:ascii="Times New Roman" w:hAnsi="Times New Roman"/>
            <w:b w:val="0"/>
            <w:noProof/>
            <w:webHidden/>
            <w:sz w:val="24"/>
            <w:szCs w:val="24"/>
          </w:rPr>
          <w:tab/>
        </w:r>
        <w:r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_Toc6229044 \h </w:instrText>
        </w:r>
        <w:r w:rsidRPr="00EF38AF">
          <w:rPr>
            <w:rFonts w:ascii="Times New Roman" w:hAnsi="Times New Roman"/>
            <w:b w:val="0"/>
            <w:noProof/>
            <w:webHidden/>
            <w:sz w:val="24"/>
            <w:szCs w:val="24"/>
          </w:rPr>
        </w:r>
        <w:r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5</w:t>
        </w:r>
        <w:r w:rsidRPr="00EF38AF">
          <w:rPr>
            <w:rFonts w:ascii="Times New Roman" w:hAnsi="Times New Roman"/>
            <w:b w:val="0"/>
            <w:noProof/>
            <w:webHidden/>
            <w:sz w:val="24"/>
            <w:szCs w:val="24"/>
          </w:rPr>
          <w:fldChar w:fldCharType="end"/>
        </w:r>
      </w:hyperlink>
    </w:p>
    <w:p w:rsidR="00EF38AF" w:rsidRPr="009F0EF0" w:rsidRDefault="006E2579">
      <w:pPr>
        <w:pStyle w:val="11"/>
        <w:tabs>
          <w:tab w:val="right" w:leader="dot" w:pos="9629"/>
        </w:tabs>
        <w:rPr>
          <w:rFonts w:ascii="Times New Roman" w:hAnsi="Times New Roman"/>
          <w:b w:val="0"/>
          <w:bCs w:val="0"/>
          <w:caps w:val="0"/>
          <w:noProof/>
          <w:sz w:val="24"/>
          <w:szCs w:val="24"/>
        </w:rPr>
      </w:pPr>
      <w:hyperlink w:anchor="_Toc6229045" w:history="1">
        <w:r w:rsidR="00EF38AF" w:rsidRPr="00EF38AF">
          <w:rPr>
            <w:rStyle w:val="af"/>
            <w:rFonts w:ascii="Times New Roman" w:hAnsi="Times New Roman"/>
            <w:b w:val="0"/>
            <w:noProof/>
            <w:sz w:val="24"/>
            <w:szCs w:val="24"/>
          </w:rPr>
          <w:t>8. ОТЧЕТНОСТЬ</w:t>
        </w:r>
        <w:r w:rsidR="00EF38AF" w:rsidRPr="00EF38AF">
          <w:rPr>
            <w:rFonts w:ascii="Times New Roman" w:hAnsi="Times New Roman"/>
            <w:b w:val="0"/>
            <w:noProof/>
            <w:webHidden/>
            <w:sz w:val="24"/>
            <w:szCs w:val="24"/>
          </w:rPr>
          <w:tab/>
        </w:r>
        <w:r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_Toc6229045 \h </w:instrText>
        </w:r>
        <w:r w:rsidRPr="00EF38AF">
          <w:rPr>
            <w:rFonts w:ascii="Times New Roman" w:hAnsi="Times New Roman"/>
            <w:b w:val="0"/>
            <w:noProof/>
            <w:webHidden/>
            <w:sz w:val="24"/>
            <w:szCs w:val="24"/>
          </w:rPr>
        </w:r>
        <w:r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8</w:t>
        </w:r>
        <w:r w:rsidRPr="00EF38AF">
          <w:rPr>
            <w:rFonts w:ascii="Times New Roman" w:hAnsi="Times New Roman"/>
            <w:b w:val="0"/>
            <w:noProof/>
            <w:webHidden/>
            <w:sz w:val="24"/>
            <w:szCs w:val="24"/>
          </w:rPr>
          <w:fldChar w:fldCharType="end"/>
        </w:r>
      </w:hyperlink>
    </w:p>
    <w:p w:rsidR="00EF38AF" w:rsidRPr="009F0EF0" w:rsidRDefault="006E2579">
      <w:pPr>
        <w:pStyle w:val="11"/>
        <w:tabs>
          <w:tab w:val="right" w:leader="dot" w:pos="9629"/>
        </w:tabs>
        <w:rPr>
          <w:rFonts w:ascii="Times New Roman" w:hAnsi="Times New Roman"/>
          <w:b w:val="0"/>
          <w:bCs w:val="0"/>
          <w:caps w:val="0"/>
          <w:noProof/>
          <w:sz w:val="24"/>
          <w:szCs w:val="24"/>
        </w:rPr>
      </w:pPr>
      <w:hyperlink w:anchor="_Toc6229046" w:history="1">
        <w:r w:rsidR="00EF38AF" w:rsidRPr="00EF38AF">
          <w:rPr>
            <w:rStyle w:val="af"/>
            <w:rFonts w:ascii="Times New Roman" w:hAnsi="Times New Roman"/>
            <w:b w:val="0"/>
            <w:noProof/>
            <w:sz w:val="24"/>
            <w:szCs w:val="24"/>
          </w:rPr>
          <w:t>ПЕРЕЧЕНЬ ССЫЛОЧНЫХ ДОКУМЕНТОВ</w:t>
        </w:r>
        <w:r w:rsidR="00EF38AF" w:rsidRPr="00EF38AF">
          <w:rPr>
            <w:rFonts w:ascii="Times New Roman" w:hAnsi="Times New Roman"/>
            <w:b w:val="0"/>
            <w:noProof/>
            <w:webHidden/>
            <w:sz w:val="24"/>
            <w:szCs w:val="24"/>
          </w:rPr>
          <w:tab/>
        </w:r>
        <w:r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_Toc6229046 \h </w:instrText>
        </w:r>
        <w:r w:rsidRPr="00EF38AF">
          <w:rPr>
            <w:rFonts w:ascii="Times New Roman" w:hAnsi="Times New Roman"/>
            <w:b w:val="0"/>
            <w:noProof/>
            <w:webHidden/>
            <w:sz w:val="24"/>
            <w:szCs w:val="24"/>
          </w:rPr>
        </w:r>
        <w:r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8</w:t>
        </w:r>
        <w:r w:rsidRPr="00EF38AF">
          <w:rPr>
            <w:rFonts w:ascii="Times New Roman" w:hAnsi="Times New Roman"/>
            <w:b w:val="0"/>
            <w:noProof/>
            <w:webHidden/>
            <w:sz w:val="24"/>
            <w:szCs w:val="24"/>
          </w:rPr>
          <w:fldChar w:fldCharType="end"/>
        </w:r>
      </w:hyperlink>
    </w:p>
    <w:p w:rsidR="00CA14FB" w:rsidRDefault="006E2579" w:rsidP="00DB20DF">
      <w:pPr>
        <w:rPr>
          <w:caps/>
          <w:szCs w:val="28"/>
        </w:rPr>
      </w:pPr>
      <w:r w:rsidRPr="00EF38AF">
        <w:rPr>
          <w:caps/>
          <w:sz w:val="24"/>
          <w:szCs w:val="24"/>
        </w:rPr>
        <w:fldChar w:fldCharType="end"/>
      </w:r>
    </w:p>
    <w:p w:rsidR="00C11977" w:rsidRPr="00C11977" w:rsidRDefault="00CA14FB" w:rsidP="00C11977">
      <w:pPr>
        <w:ind w:firstLine="567"/>
        <w:jc w:val="both"/>
        <w:rPr>
          <w:sz w:val="24"/>
          <w:szCs w:val="24"/>
        </w:rPr>
      </w:pPr>
      <w:r>
        <w:br w:type="page"/>
      </w:r>
      <w:r w:rsidR="00AC7394" w:rsidRPr="00C11977">
        <w:rPr>
          <w:sz w:val="24"/>
          <w:szCs w:val="24"/>
        </w:rPr>
        <w:lastRenderedPageBreak/>
        <w:t>Настоящая программа и</w:t>
      </w:r>
      <w:r w:rsidR="00A541B2" w:rsidRPr="00C11977">
        <w:rPr>
          <w:sz w:val="24"/>
          <w:szCs w:val="24"/>
        </w:rPr>
        <w:t xml:space="preserve"> методика</w:t>
      </w:r>
      <w:r w:rsidR="00AC7394" w:rsidRPr="00C11977">
        <w:rPr>
          <w:sz w:val="24"/>
          <w:szCs w:val="24"/>
        </w:rPr>
        <w:t xml:space="preserve"> </w:t>
      </w:r>
      <w:r w:rsidR="00200792" w:rsidRPr="00C11977">
        <w:rPr>
          <w:sz w:val="24"/>
          <w:szCs w:val="24"/>
        </w:rPr>
        <w:t xml:space="preserve">приемочных </w:t>
      </w:r>
      <w:r w:rsidR="00A541B2" w:rsidRPr="00C11977">
        <w:rPr>
          <w:sz w:val="24"/>
          <w:szCs w:val="24"/>
        </w:rPr>
        <w:t>испытаний определяет</w:t>
      </w:r>
      <w:r w:rsidR="00AC7394" w:rsidRPr="00C11977">
        <w:rPr>
          <w:sz w:val="24"/>
          <w:szCs w:val="24"/>
        </w:rPr>
        <w:t xml:space="preserve"> порядок прове</w:t>
      </w:r>
      <w:r w:rsidR="00A4336D" w:rsidRPr="00C11977">
        <w:rPr>
          <w:sz w:val="24"/>
          <w:szCs w:val="24"/>
        </w:rPr>
        <w:t>дения</w:t>
      </w:r>
      <w:r w:rsidR="004D770E" w:rsidRPr="00C11977">
        <w:rPr>
          <w:sz w:val="24"/>
          <w:szCs w:val="24"/>
        </w:rPr>
        <w:t xml:space="preserve"> комплексных</w:t>
      </w:r>
      <w:r w:rsidR="00A4336D" w:rsidRPr="00C11977">
        <w:rPr>
          <w:sz w:val="24"/>
          <w:szCs w:val="24"/>
        </w:rPr>
        <w:t xml:space="preserve"> </w:t>
      </w:r>
      <w:r w:rsidR="00A541B2" w:rsidRPr="00C11977">
        <w:rPr>
          <w:sz w:val="24"/>
          <w:szCs w:val="24"/>
        </w:rPr>
        <w:t xml:space="preserve">испытаний </w:t>
      </w:r>
      <w:r w:rsidR="00732895" w:rsidRPr="00C11977">
        <w:rPr>
          <w:sz w:val="24"/>
          <w:szCs w:val="24"/>
        </w:rPr>
        <w:t>программного обеспечения для распознавания лиц на групповых фотографиях</w:t>
      </w:r>
      <w:r w:rsidR="00B33C86" w:rsidRPr="00C11977">
        <w:rPr>
          <w:sz w:val="24"/>
          <w:szCs w:val="24"/>
        </w:rPr>
        <w:t xml:space="preserve"> </w:t>
      </w:r>
      <w:r w:rsidR="00732895" w:rsidRPr="00C11977">
        <w:rPr>
          <w:sz w:val="24"/>
          <w:szCs w:val="24"/>
        </w:rPr>
        <w:t>[1]</w:t>
      </w:r>
      <w:r w:rsidR="00B33C86" w:rsidRPr="00C11977">
        <w:rPr>
          <w:sz w:val="24"/>
          <w:szCs w:val="24"/>
        </w:rPr>
        <w:t>.</w:t>
      </w:r>
    </w:p>
    <w:p w:rsidR="00B2747B" w:rsidRPr="00C11977" w:rsidRDefault="00B2747B" w:rsidP="00C11977">
      <w:pPr>
        <w:jc w:val="both"/>
        <w:rPr>
          <w:sz w:val="24"/>
          <w:szCs w:val="24"/>
        </w:rPr>
      </w:pPr>
      <w:bookmarkStart w:id="1" w:name="_Toc57704827"/>
      <w:bookmarkStart w:id="2" w:name="_Toc57780135"/>
      <w:bookmarkStart w:id="3" w:name="_Toc58232700"/>
      <w:bookmarkStart w:id="4" w:name="_Toc58232761"/>
      <w:bookmarkStart w:id="5" w:name="_Toc58306379"/>
      <w:bookmarkStart w:id="6" w:name="_Toc58308405"/>
    </w:p>
    <w:p w:rsidR="000713CD" w:rsidRPr="00C11977" w:rsidRDefault="00B2747B" w:rsidP="00C11977">
      <w:pPr>
        <w:pStyle w:val="1"/>
        <w:ind w:firstLine="567"/>
        <w:rPr>
          <w:rFonts w:ascii="Times New Roman" w:hAnsi="Times New Roman"/>
          <w:sz w:val="24"/>
          <w:szCs w:val="24"/>
        </w:rPr>
      </w:pPr>
      <w:bookmarkStart w:id="7" w:name="_Toc366495745"/>
      <w:bookmarkStart w:id="8" w:name="_Toc6229038"/>
      <w:r w:rsidRPr="00C11977">
        <w:rPr>
          <w:rFonts w:ascii="Times New Roman" w:hAnsi="Times New Roman"/>
          <w:sz w:val="24"/>
          <w:szCs w:val="24"/>
        </w:rPr>
        <w:t>1.О</w:t>
      </w:r>
      <w:r w:rsidR="00AC7394" w:rsidRPr="00C11977">
        <w:rPr>
          <w:rFonts w:ascii="Times New Roman" w:hAnsi="Times New Roman"/>
          <w:sz w:val="24"/>
          <w:szCs w:val="24"/>
        </w:rPr>
        <w:t>бъект испытаний</w:t>
      </w:r>
      <w:bookmarkEnd w:id="1"/>
      <w:bookmarkEnd w:id="2"/>
      <w:bookmarkEnd w:id="3"/>
      <w:bookmarkEnd w:id="4"/>
      <w:bookmarkEnd w:id="5"/>
      <w:bookmarkEnd w:id="6"/>
      <w:bookmarkEnd w:id="7"/>
      <w:bookmarkEnd w:id="8"/>
    </w:p>
    <w:p w:rsidR="00C11977" w:rsidRPr="00C11977" w:rsidRDefault="00C11977" w:rsidP="00C11977">
      <w:pPr>
        <w:ind w:firstLine="567"/>
        <w:jc w:val="both"/>
        <w:rPr>
          <w:sz w:val="24"/>
          <w:szCs w:val="24"/>
        </w:rPr>
      </w:pPr>
    </w:p>
    <w:p w:rsidR="0096375B" w:rsidRPr="00C11977" w:rsidRDefault="00A4336D" w:rsidP="00C11977">
      <w:pPr>
        <w:ind w:firstLine="567"/>
        <w:jc w:val="both"/>
        <w:rPr>
          <w:sz w:val="24"/>
          <w:szCs w:val="24"/>
        </w:rPr>
      </w:pPr>
      <w:r w:rsidRPr="00C11977">
        <w:rPr>
          <w:sz w:val="24"/>
          <w:szCs w:val="24"/>
        </w:rPr>
        <w:t>Испытанию подлеж</w:t>
      </w:r>
      <w:r w:rsidR="00A541B2" w:rsidRPr="00C11977">
        <w:rPr>
          <w:sz w:val="24"/>
          <w:szCs w:val="24"/>
        </w:rPr>
        <w:t>и</w:t>
      </w:r>
      <w:r w:rsidR="00B2747B" w:rsidRPr="00C11977">
        <w:rPr>
          <w:sz w:val="24"/>
          <w:szCs w:val="24"/>
        </w:rPr>
        <w:t>т</w:t>
      </w:r>
      <w:r w:rsidR="00732895" w:rsidRPr="00C11977">
        <w:rPr>
          <w:sz w:val="24"/>
          <w:szCs w:val="24"/>
        </w:rPr>
        <w:t xml:space="preserve"> программное обеспечение для распознавания лиц на групповых фотографиях</w:t>
      </w:r>
      <w:r w:rsidRPr="00C11977">
        <w:rPr>
          <w:sz w:val="24"/>
          <w:szCs w:val="24"/>
        </w:rPr>
        <w:t>.</w:t>
      </w:r>
    </w:p>
    <w:p w:rsidR="00B2747B" w:rsidRPr="00C11977" w:rsidRDefault="00B2747B" w:rsidP="00C11977">
      <w:pPr>
        <w:ind w:firstLine="567"/>
        <w:rPr>
          <w:sz w:val="24"/>
          <w:szCs w:val="24"/>
        </w:rPr>
      </w:pPr>
      <w:r w:rsidRPr="00C11977">
        <w:rPr>
          <w:sz w:val="24"/>
          <w:szCs w:val="24"/>
        </w:rPr>
        <w:t xml:space="preserve">Программное </w:t>
      </w:r>
      <w:r w:rsidR="00732895" w:rsidRPr="00C11977">
        <w:rPr>
          <w:sz w:val="24"/>
          <w:szCs w:val="24"/>
        </w:rPr>
        <w:t>обеспечение</w:t>
      </w:r>
      <w:r w:rsidRPr="00C11977">
        <w:rPr>
          <w:sz w:val="24"/>
          <w:szCs w:val="24"/>
        </w:rPr>
        <w:t xml:space="preserve"> имеет обозначение </w:t>
      </w:r>
      <w:r w:rsidR="00732895" w:rsidRPr="00C11977">
        <w:rPr>
          <w:sz w:val="24"/>
          <w:szCs w:val="24"/>
        </w:rPr>
        <w:t>ПО «</w:t>
      </w:r>
      <w:proofErr w:type="spellStart"/>
      <w:r w:rsidR="00732895" w:rsidRPr="00C11977">
        <w:rPr>
          <w:sz w:val="24"/>
          <w:szCs w:val="24"/>
        </w:rPr>
        <w:t>FaceRecognition</w:t>
      </w:r>
      <w:proofErr w:type="spellEnd"/>
      <w:r w:rsidR="00732895" w:rsidRPr="00C11977">
        <w:rPr>
          <w:sz w:val="24"/>
          <w:szCs w:val="24"/>
        </w:rPr>
        <w:t>»</w:t>
      </w:r>
      <w:r w:rsidR="00A541B2" w:rsidRPr="00C11977">
        <w:rPr>
          <w:sz w:val="24"/>
          <w:szCs w:val="24"/>
        </w:rPr>
        <w:t xml:space="preserve"> [2]</w:t>
      </w:r>
      <w:r w:rsidR="00596CAD" w:rsidRPr="00C11977">
        <w:rPr>
          <w:sz w:val="24"/>
          <w:szCs w:val="24"/>
        </w:rPr>
        <w:t xml:space="preserve"> и </w:t>
      </w:r>
      <w:r w:rsidR="00732895" w:rsidRPr="00C11977">
        <w:rPr>
          <w:sz w:val="24"/>
          <w:szCs w:val="24"/>
        </w:rPr>
        <w:t>реализовано как клиент-серверное приложение, доступ к которому осуществляется посредством web-интерфейса</w:t>
      </w:r>
      <w:r w:rsidRPr="00C11977">
        <w:rPr>
          <w:sz w:val="24"/>
          <w:szCs w:val="24"/>
        </w:rPr>
        <w:t>.</w:t>
      </w:r>
    </w:p>
    <w:p w:rsidR="0025221C" w:rsidRPr="00C11977" w:rsidRDefault="0025221C" w:rsidP="00C11977">
      <w:pPr>
        <w:rPr>
          <w:sz w:val="24"/>
          <w:szCs w:val="24"/>
        </w:rPr>
      </w:pPr>
    </w:p>
    <w:p w:rsidR="000713CD" w:rsidRPr="00C11977" w:rsidRDefault="00CE2B74" w:rsidP="00C11977">
      <w:pPr>
        <w:pStyle w:val="1"/>
        <w:ind w:firstLine="567"/>
        <w:rPr>
          <w:rFonts w:ascii="Times New Roman" w:hAnsi="Times New Roman"/>
          <w:sz w:val="24"/>
          <w:szCs w:val="24"/>
        </w:rPr>
      </w:pPr>
      <w:bookmarkStart w:id="9" w:name="_Toc263076014"/>
      <w:bookmarkStart w:id="10" w:name="_Toc366495746"/>
      <w:bookmarkStart w:id="11" w:name="_Toc6229039"/>
      <w:r w:rsidRPr="00C11977">
        <w:rPr>
          <w:rFonts w:ascii="Times New Roman" w:hAnsi="Times New Roman"/>
          <w:sz w:val="24"/>
          <w:szCs w:val="24"/>
        </w:rPr>
        <w:t>2. Цель испытаний</w:t>
      </w:r>
      <w:bookmarkEnd w:id="9"/>
      <w:bookmarkEnd w:id="10"/>
      <w:bookmarkEnd w:id="11"/>
    </w:p>
    <w:p w:rsidR="00C11977" w:rsidRPr="00C11977" w:rsidRDefault="00C11977" w:rsidP="00C11977">
      <w:pPr>
        <w:tabs>
          <w:tab w:val="left" w:pos="4215"/>
          <w:tab w:val="left" w:pos="4305"/>
          <w:tab w:val="left" w:pos="7365"/>
        </w:tabs>
        <w:spacing w:after="240"/>
        <w:ind w:firstLine="567"/>
        <w:jc w:val="both"/>
        <w:rPr>
          <w:sz w:val="24"/>
          <w:szCs w:val="24"/>
        </w:rPr>
      </w:pPr>
    </w:p>
    <w:p w:rsidR="00C11977" w:rsidRDefault="00AC7394" w:rsidP="00C11977">
      <w:pPr>
        <w:tabs>
          <w:tab w:val="left" w:pos="4215"/>
          <w:tab w:val="left" w:pos="4305"/>
          <w:tab w:val="left" w:pos="7365"/>
        </w:tabs>
        <w:spacing w:after="240"/>
        <w:ind w:firstLine="567"/>
        <w:jc w:val="both"/>
        <w:rPr>
          <w:sz w:val="24"/>
          <w:szCs w:val="24"/>
        </w:rPr>
      </w:pPr>
      <w:r w:rsidRPr="00C11977">
        <w:rPr>
          <w:sz w:val="24"/>
          <w:szCs w:val="24"/>
        </w:rPr>
        <w:t>Испытания проводятся с целью пр</w:t>
      </w:r>
      <w:r w:rsidR="00732895" w:rsidRPr="00C11977">
        <w:rPr>
          <w:sz w:val="24"/>
          <w:szCs w:val="24"/>
        </w:rPr>
        <w:t>оверки программного обеспечения «</w:t>
      </w:r>
      <w:proofErr w:type="spellStart"/>
      <w:r w:rsidR="00732895" w:rsidRPr="00C11977">
        <w:rPr>
          <w:sz w:val="24"/>
          <w:szCs w:val="24"/>
        </w:rPr>
        <w:t>FaceRecognition</w:t>
      </w:r>
      <w:proofErr w:type="spellEnd"/>
      <w:r w:rsidR="00732895" w:rsidRPr="00C11977">
        <w:rPr>
          <w:sz w:val="24"/>
          <w:szCs w:val="24"/>
        </w:rPr>
        <w:t>»</w:t>
      </w:r>
      <w:r w:rsidRPr="00C11977">
        <w:rPr>
          <w:sz w:val="24"/>
          <w:szCs w:val="24"/>
        </w:rPr>
        <w:t xml:space="preserve"> на соответствие требованиям </w:t>
      </w:r>
      <w:r w:rsidR="00B2747B" w:rsidRPr="00C11977">
        <w:rPr>
          <w:sz w:val="24"/>
          <w:szCs w:val="24"/>
        </w:rPr>
        <w:t>тех</w:t>
      </w:r>
      <w:r w:rsidR="0070125C" w:rsidRPr="00C11977">
        <w:rPr>
          <w:sz w:val="24"/>
          <w:szCs w:val="24"/>
        </w:rPr>
        <w:t>нического задания на создание web-сервиса</w:t>
      </w:r>
      <w:r w:rsidR="00B33C86" w:rsidRPr="00C11977">
        <w:rPr>
          <w:sz w:val="24"/>
          <w:szCs w:val="24"/>
        </w:rPr>
        <w:t>, обеспечивающего</w:t>
      </w:r>
      <w:r w:rsidR="0070125C" w:rsidRPr="00C11977">
        <w:rPr>
          <w:sz w:val="24"/>
          <w:szCs w:val="24"/>
        </w:rPr>
        <w:t xml:space="preserve"> решение проблемы идентификации/распознавания всех людей, представленных на групповой цифровой фотографии/изображении </w:t>
      </w:r>
      <w:r w:rsidR="00B33C86" w:rsidRPr="00C11977">
        <w:rPr>
          <w:sz w:val="24"/>
          <w:szCs w:val="24"/>
        </w:rPr>
        <w:t>[1].</w:t>
      </w:r>
    </w:p>
    <w:p w:rsidR="00C11977" w:rsidRPr="00C11977" w:rsidRDefault="00C11977" w:rsidP="00C11977">
      <w:pPr>
        <w:tabs>
          <w:tab w:val="left" w:pos="4215"/>
          <w:tab w:val="left" w:pos="4305"/>
          <w:tab w:val="left" w:pos="7365"/>
        </w:tabs>
        <w:spacing w:after="240"/>
        <w:ind w:firstLine="567"/>
        <w:jc w:val="both"/>
        <w:rPr>
          <w:sz w:val="24"/>
          <w:szCs w:val="24"/>
        </w:rPr>
      </w:pPr>
    </w:p>
    <w:p w:rsidR="000713CD" w:rsidRPr="00C11977" w:rsidRDefault="00CE2B74" w:rsidP="00C11977">
      <w:pPr>
        <w:pStyle w:val="1"/>
        <w:ind w:firstLine="567"/>
        <w:rPr>
          <w:rFonts w:ascii="Times New Roman" w:hAnsi="Times New Roman"/>
          <w:sz w:val="24"/>
          <w:szCs w:val="24"/>
        </w:rPr>
      </w:pPr>
      <w:bookmarkStart w:id="12" w:name="_Toc500993413"/>
      <w:bookmarkStart w:id="13" w:name="_Toc59332622"/>
      <w:bookmarkStart w:id="14" w:name="_Toc263076015"/>
      <w:bookmarkStart w:id="15" w:name="_Toc366495747"/>
      <w:bookmarkStart w:id="16" w:name="_Toc6229040"/>
      <w:r w:rsidRPr="00C11977">
        <w:rPr>
          <w:rFonts w:ascii="Times New Roman" w:hAnsi="Times New Roman"/>
          <w:sz w:val="24"/>
          <w:szCs w:val="24"/>
        </w:rPr>
        <w:t>3. ОРГАНИЗАЦИЯ ПРОВЕДЕНИЯ ИСПЫТАНИЙ</w:t>
      </w:r>
      <w:bookmarkEnd w:id="12"/>
      <w:bookmarkEnd w:id="13"/>
      <w:bookmarkEnd w:id="14"/>
      <w:bookmarkEnd w:id="15"/>
      <w:bookmarkEnd w:id="16"/>
    </w:p>
    <w:p w:rsidR="00C11977" w:rsidRPr="00C11977" w:rsidRDefault="00C11977" w:rsidP="00C11977">
      <w:pPr>
        <w:rPr>
          <w:sz w:val="24"/>
          <w:szCs w:val="24"/>
        </w:rPr>
      </w:pPr>
    </w:p>
    <w:p w:rsidR="00CE2B74" w:rsidRPr="00C11977" w:rsidRDefault="00DC0277" w:rsidP="00C11977">
      <w:pPr>
        <w:jc w:val="both"/>
        <w:rPr>
          <w:sz w:val="24"/>
          <w:szCs w:val="24"/>
        </w:rPr>
      </w:pPr>
      <w:r w:rsidRPr="00C11977">
        <w:rPr>
          <w:sz w:val="24"/>
          <w:szCs w:val="24"/>
        </w:rPr>
        <w:tab/>
        <w:t>Приемочные испытания проводятся комиссией на технических средствах Заказчика на контрольных данных из баз данных исполнителя.</w:t>
      </w:r>
      <w:r w:rsidR="00CE2B74" w:rsidRPr="00C11977">
        <w:rPr>
          <w:sz w:val="24"/>
          <w:szCs w:val="24"/>
        </w:rPr>
        <w:t xml:space="preserve"> </w:t>
      </w:r>
      <w:r w:rsidR="00736A65" w:rsidRPr="00C11977">
        <w:rPr>
          <w:sz w:val="24"/>
          <w:szCs w:val="24"/>
        </w:rPr>
        <w:t xml:space="preserve">Состав комиссии определяется </w:t>
      </w:r>
      <w:r w:rsidR="00A541B2" w:rsidRPr="00C11977">
        <w:rPr>
          <w:sz w:val="24"/>
          <w:szCs w:val="24"/>
        </w:rPr>
        <w:t xml:space="preserve">распоряжением </w:t>
      </w:r>
      <w:r w:rsidRPr="00C11977">
        <w:rPr>
          <w:sz w:val="24"/>
          <w:szCs w:val="24"/>
        </w:rPr>
        <w:t>З</w:t>
      </w:r>
      <w:r w:rsidR="00A703DA" w:rsidRPr="00C11977">
        <w:rPr>
          <w:sz w:val="24"/>
          <w:szCs w:val="24"/>
        </w:rPr>
        <w:t>аказчика</w:t>
      </w:r>
      <w:r w:rsidR="00736A65" w:rsidRPr="00C11977">
        <w:rPr>
          <w:sz w:val="24"/>
          <w:szCs w:val="24"/>
        </w:rPr>
        <w:t>.</w:t>
      </w:r>
    </w:p>
    <w:p w:rsidR="00CE2B74" w:rsidRPr="00C11977" w:rsidRDefault="00CE2B74" w:rsidP="00C11977">
      <w:pPr>
        <w:ind w:firstLine="567"/>
        <w:jc w:val="both"/>
        <w:rPr>
          <w:sz w:val="24"/>
          <w:szCs w:val="24"/>
        </w:rPr>
      </w:pPr>
      <w:r w:rsidRPr="00C11977">
        <w:rPr>
          <w:sz w:val="24"/>
          <w:szCs w:val="24"/>
        </w:rPr>
        <w:t>Порядок проведения проверок и отдельные пункты программы могут изменяться или уточняться в процессе испытаний.</w:t>
      </w:r>
    </w:p>
    <w:p w:rsidR="00CE2B74" w:rsidRPr="00C11977" w:rsidRDefault="00CE2B74" w:rsidP="00C11977">
      <w:pPr>
        <w:tabs>
          <w:tab w:val="left" w:pos="4215"/>
          <w:tab w:val="left" w:pos="4305"/>
          <w:tab w:val="left" w:pos="7365"/>
        </w:tabs>
        <w:spacing w:after="240"/>
        <w:ind w:firstLine="567"/>
        <w:jc w:val="both"/>
        <w:rPr>
          <w:sz w:val="24"/>
          <w:szCs w:val="24"/>
        </w:rPr>
      </w:pPr>
    </w:p>
    <w:p w:rsidR="00B2747B" w:rsidRPr="00C11977" w:rsidRDefault="00B2747B" w:rsidP="00C11977">
      <w:pPr>
        <w:rPr>
          <w:sz w:val="24"/>
          <w:szCs w:val="24"/>
        </w:rPr>
      </w:pPr>
      <w:bookmarkStart w:id="17" w:name="_Toc57704829"/>
      <w:bookmarkStart w:id="18" w:name="_Toc57704830"/>
      <w:bookmarkStart w:id="19" w:name="_Toc57780137"/>
      <w:bookmarkStart w:id="20" w:name="_Toc58232702"/>
      <w:bookmarkStart w:id="21" w:name="_Toc58232763"/>
      <w:bookmarkStart w:id="22" w:name="_Toc58306381"/>
      <w:bookmarkStart w:id="23" w:name="_Toc58308407"/>
    </w:p>
    <w:p w:rsidR="00B2747B" w:rsidRPr="00C11977" w:rsidRDefault="0025221C" w:rsidP="00C11977">
      <w:pPr>
        <w:pStyle w:val="1"/>
        <w:rPr>
          <w:rFonts w:ascii="Times New Roman" w:hAnsi="Times New Roman"/>
          <w:sz w:val="24"/>
          <w:szCs w:val="24"/>
        </w:rPr>
      </w:pPr>
      <w:r w:rsidRPr="00C11977">
        <w:rPr>
          <w:rFonts w:ascii="Times New Roman" w:hAnsi="Times New Roman"/>
          <w:sz w:val="24"/>
          <w:szCs w:val="24"/>
        </w:rPr>
        <w:br w:type="page"/>
      </w:r>
      <w:bookmarkStart w:id="24" w:name="_Toc366495748"/>
      <w:bookmarkStart w:id="25" w:name="_Toc6229041"/>
      <w:bookmarkEnd w:id="17"/>
      <w:bookmarkEnd w:id="18"/>
      <w:bookmarkEnd w:id="19"/>
      <w:bookmarkEnd w:id="20"/>
      <w:bookmarkEnd w:id="21"/>
      <w:bookmarkEnd w:id="22"/>
      <w:bookmarkEnd w:id="23"/>
      <w:r w:rsidR="00CE2B74" w:rsidRPr="00C11977">
        <w:rPr>
          <w:rFonts w:ascii="Times New Roman" w:hAnsi="Times New Roman"/>
          <w:sz w:val="24"/>
          <w:szCs w:val="24"/>
        </w:rPr>
        <w:lastRenderedPageBreak/>
        <w:t>4. ТРЕБОВАНИЯ К ПРОГРАММНОМУ ОБЕСПЕЧЕНИЮ</w:t>
      </w:r>
      <w:bookmarkEnd w:id="24"/>
      <w:bookmarkEnd w:id="25"/>
    </w:p>
    <w:p w:rsidR="00C11977" w:rsidRPr="00C11977" w:rsidRDefault="00C11977" w:rsidP="00C11977">
      <w:pPr>
        <w:rPr>
          <w:sz w:val="24"/>
          <w:szCs w:val="24"/>
        </w:rPr>
      </w:pPr>
    </w:p>
    <w:p w:rsidR="00AC7394" w:rsidRPr="00C11977" w:rsidRDefault="00A703DA" w:rsidP="00C11977">
      <w:pPr>
        <w:ind w:firstLine="567"/>
        <w:jc w:val="both"/>
        <w:rPr>
          <w:sz w:val="24"/>
          <w:szCs w:val="24"/>
        </w:rPr>
      </w:pPr>
      <w:r w:rsidRPr="00C11977">
        <w:rPr>
          <w:sz w:val="24"/>
          <w:szCs w:val="24"/>
        </w:rPr>
        <w:t>Испытания проводятся</w:t>
      </w:r>
      <w:r w:rsidR="00AC7394" w:rsidRPr="00C11977">
        <w:rPr>
          <w:sz w:val="24"/>
          <w:szCs w:val="24"/>
        </w:rPr>
        <w:t xml:space="preserve"> в соответствии с пунктами методики ис</w:t>
      </w:r>
      <w:r w:rsidR="007C1102" w:rsidRPr="00C11977">
        <w:rPr>
          <w:sz w:val="24"/>
          <w:szCs w:val="24"/>
        </w:rPr>
        <w:t xml:space="preserve">пытаний, </w:t>
      </w:r>
      <w:r w:rsidR="00AC7394" w:rsidRPr="00C11977">
        <w:rPr>
          <w:sz w:val="24"/>
          <w:szCs w:val="24"/>
        </w:rPr>
        <w:t>приведенны</w:t>
      </w:r>
      <w:r w:rsidR="00793C66" w:rsidRPr="00C11977">
        <w:rPr>
          <w:sz w:val="24"/>
          <w:szCs w:val="24"/>
        </w:rPr>
        <w:t>ми</w:t>
      </w:r>
      <w:r w:rsidR="00AC7394" w:rsidRPr="00C11977">
        <w:rPr>
          <w:sz w:val="24"/>
          <w:szCs w:val="24"/>
        </w:rPr>
        <w:t xml:space="preserve"> в табл. 1</w:t>
      </w:r>
      <w:r w:rsidR="001F36E9" w:rsidRPr="00C11977">
        <w:rPr>
          <w:sz w:val="24"/>
          <w:szCs w:val="24"/>
        </w:rPr>
        <w:t xml:space="preserve"> </w:t>
      </w:r>
    </w:p>
    <w:p w:rsidR="002C7805" w:rsidRPr="00C11977" w:rsidRDefault="002C7805" w:rsidP="00C11977">
      <w:pPr>
        <w:ind w:firstLine="567"/>
        <w:jc w:val="right"/>
        <w:rPr>
          <w:sz w:val="24"/>
          <w:szCs w:val="24"/>
        </w:rPr>
      </w:pP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t>Таблица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5245"/>
        <w:gridCol w:w="2209"/>
        <w:gridCol w:w="1726"/>
      </w:tblGrid>
      <w:tr w:rsidR="002C7805" w:rsidRPr="00C11977" w:rsidTr="00066CBD">
        <w:tc>
          <w:tcPr>
            <w:tcW w:w="675" w:type="dxa"/>
            <w:shd w:val="clear" w:color="auto" w:fill="auto"/>
          </w:tcPr>
          <w:p w:rsidR="005713B8" w:rsidRPr="00C11977" w:rsidRDefault="005713B8" w:rsidP="00C11977">
            <w:pPr>
              <w:suppressAutoHyphens/>
              <w:jc w:val="center"/>
              <w:rPr>
                <w:sz w:val="24"/>
                <w:szCs w:val="24"/>
              </w:rPr>
            </w:pPr>
            <w:r w:rsidRPr="00C11977">
              <w:rPr>
                <w:sz w:val="24"/>
                <w:szCs w:val="24"/>
              </w:rPr>
              <w:t xml:space="preserve">№ </w:t>
            </w:r>
            <w:proofErr w:type="spellStart"/>
            <w:r w:rsidRPr="00C11977">
              <w:rPr>
                <w:sz w:val="24"/>
                <w:szCs w:val="24"/>
              </w:rPr>
              <w:t>п</w:t>
            </w:r>
            <w:proofErr w:type="spellEnd"/>
            <w:r w:rsidRPr="00C11977">
              <w:rPr>
                <w:sz w:val="24"/>
                <w:szCs w:val="24"/>
              </w:rPr>
              <w:t>/</w:t>
            </w:r>
            <w:proofErr w:type="spellStart"/>
            <w:r w:rsidRPr="00C11977">
              <w:rPr>
                <w:sz w:val="24"/>
                <w:szCs w:val="24"/>
              </w:rPr>
              <w:t>п</w:t>
            </w:r>
            <w:proofErr w:type="spellEnd"/>
          </w:p>
        </w:tc>
        <w:tc>
          <w:tcPr>
            <w:tcW w:w="5245" w:type="dxa"/>
            <w:shd w:val="clear" w:color="auto" w:fill="auto"/>
          </w:tcPr>
          <w:p w:rsidR="005713B8" w:rsidRPr="00C11977" w:rsidRDefault="005713B8" w:rsidP="00C11977">
            <w:pPr>
              <w:suppressAutoHyphens/>
              <w:jc w:val="center"/>
              <w:rPr>
                <w:sz w:val="24"/>
                <w:szCs w:val="24"/>
              </w:rPr>
            </w:pPr>
            <w:r w:rsidRPr="00C11977">
              <w:rPr>
                <w:sz w:val="24"/>
                <w:szCs w:val="24"/>
              </w:rPr>
              <w:t>Наименование проверки</w:t>
            </w:r>
          </w:p>
        </w:tc>
        <w:tc>
          <w:tcPr>
            <w:tcW w:w="2209" w:type="dxa"/>
            <w:shd w:val="clear" w:color="auto" w:fill="auto"/>
          </w:tcPr>
          <w:p w:rsidR="005713B8" w:rsidRPr="00C11977" w:rsidRDefault="005713B8" w:rsidP="00C11977">
            <w:pPr>
              <w:suppressAutoHyphens/>
              <w:jc w:val="center"/>
              <w:rPr>
                <w:sz w:val="24"/>
                <w:szCs w:val="24"/>
              </w:rPr>
            </w:pPr>
            <w:r w:rsidRPr="00C11977">
              <w:rPr>
                <w:sz w:val="24"/>
                <w:szCs w:val="24"/>
              </w:rPr>
              <w:t>Пункт ТЗ</w:t>
            </w:r>
          </w:p>
        </w:tc>
        <w:tc>
          <w:tcPr>
            <w:tcW w:w="1726" w:type="dxa"/>
            <w:shd w:val="clear" w:color="auto" w:fill="auto"/>
          </w:tcPr>
          <w:p w:rsidR="005713B8" w:rsidRPr="00C11977" w:rsidRDefault="005713B8" w:rsidP="00C11977">
            <w:pPr>
              <w:suppressAutoHyphens/>
              <w:jc w:val="center"/>
              <w:rPr>
                <w:sz w:val="24"/>
                <w:szCs w:val="24"/>
              </w:rPr>
            </w:pPr>
            <w:r w:rsidRPr="00C11977">
              <w:rPr>
                <w:sz w:val="24"/>
                <w:szCs w:val="24"/>
              </w:rPr>
              <w:t>Пункт методики</w:t>
            </w:r>
          </w:p>
        </w:tc>
      </w:tr>
      <w:tr w:rsidR="00DC0277" w:rsidRPr="00C11977" w:rsidTr="00066CBD">
        <w:trPr>
          <w:trHeight w:val="986"/>
        </w:trPr>
        <w:tc>
          <w:tcPr>
            <w:tcW w:w="675" w:type="dxa"/>
            <w:shd w:val="clear" w:color="auto" w:fill="auto"/>
          </w:tcPr>
          <w:p w:rsidR="00DC0277" w:rsidRPr="00C11977" w:rsidRDefault="00DC0277" w:rsidP="00C11977">
            <w:pPr>
              <w:suppressAutoHyphens/>
              <w:jc w:val="center"/>
              <w:rPr>
                <w:sz w:val="24"/>
                <w:szCs w:val="24"/>
              </w:rPr>
            </w:pPr>
            <w:r w:rsidRPr="00C11977">
              <w:rPr>
                <w:sz w:val="24"/>
                <w:szCs w:val="24"/>
              </w:rPr>
              <w:t>1.</w:t>
            </w:r>
          </w:p>
        </w:tc>
        <w:tc>
          <w:tcPr>
            <w:tcW w:w="5245" w:type="dxa"/>
            <w:shd w:val="clear" w:color="auto" w:fill="auto"/>
          </w:tcPr>
          <w:p w:rsidR="00DC0277" w:rsidRPr="00C11977" w:rsidRDefault="00DC0277" w:rsidP="00C11977">
            <w:pPr>
              <w:suppressAutoHyphens/>
              <w:jc w:val="center"/>
              <w:rPr>
                <w:sz w:val="24"/>
                <w:szCs w:val="24"/>
              </w:rPr>
            </w:pPr>
            <w:r w:rsidRPr="00C11977">
              <w:rPr>
                <w:sz w:val="24"/>
                <w:szCs w:val="24"/>
              </w:rPr>
              <w:t>Проверка процесса установки ПО «</w:t>
            </w:r>
            <w:proofErr w:type="spellStart"/>
            <w:r w:rsidRPr="00C11977">
              <w:rPr>
                <w:sz w:val="24"/>
                <w:szCs w:val="24"/>
              </w:rPr>
              <w:t>FaceRecognition</w:t>
            </w:r>
            <w:proofErr w:type="spellEnd"/>
            <w:r w:rsidRPr="00C11977">
              <w:rPr>
                <w:sz w:val="24"/>
                <w:szCs w:val="24"/>
              </w:rPr>
              <w:t>» и необходимых зависимостей</w:t>
            </w:r>
          </w:p>
        </w:tc>
        <w:tc>
          <w:tcPr>
            <w:tcW w:w="2209" w:type="dxa"/>
            <w:shd w:val="clear" w:color="auto" w:fill="auto"/>
          </w:tcPr>
          <w:p w:rsidR="00DC0277" w:rsidRPr="00C11977" w:rsidRDefault="000D18E3" w:rsidP="00066CBD">
            <w:pPr>
              <w:suppressAutoHyphens/>
              <w:jc w:val="center"/>
              <w:rPr>
                <w:sz w:val="24"/>
                <w:szCs w:val="24"/>
                <w:lang w:val="en-US"/>
              </w:rPr>
            </w:pPr>
            <w:r>
              <w:rPr>
                <w:sz w:val="24"/>
                <w:szCs w:val="24"/>
              </w:rPr>
              <w:t>4.1.2.1</w:t>
            </w:r>
            <w:r w:rsidRPr="000D18E3">
              <w:rPr>
                <w:sz w:val="24"/>
                <w:szCs w:val="24"/>
              </w:rPr>
              <w:t>.</w:t>
            </w:r>
            <w:r>
              <w:rPr>
                <w:sz w:val="24"/>
                <w:szCs w:val="24"/>
              </w:rPr>
              <w:t xml:space="preserve"> –4.1.2.5</w:t>
            </w:r>
            <w:r w:rsidR="00066CBD">
              <w:rPr>
                <w:sz w:val="24"/>
                <w:szCs w:val="24"/>
              </w:rPr>
              <w:t>.</w:t>
            </w:r>
          </w:p>
        </w:tc>
        <w:tc>
          <w:tcPr>
            <w:tcW w:w="1726" w:type="dxa"/>
            <w:shd w:val="clear" w:color="auto" w:fill="auto"/>
          </w:tcPr>
          <w:p w:rsidR="00DC0277" w:rsidRPr="00C11977" w:rsidRDefault="00DC0277" w:rsidP="00C11977">
            <w:pPr>
              <w:suppressAutoHyphens/>
              <w:jc w:val="center"/>
              <w:rPr>
                <w:sz w:val="24"/>
                <w:szCs w:val="24"/>
                <w:lang w:val="en-US"/>
              </w:rPr>
            </w:pPr>
            <w:r w:rsidRPr="00C11977">
              <w:rPr>
                <w:sz w:val="24"/>
                <w:szCs w:val="24"/>
                <w:lang w:val="en-US"/>
              </w:rPr>
              <w:t>7.1</w:t>
            </w:r>
          </w:p>
          <w:p w:rsidR="00DC0277" w:rsidRPr="00C11977" w:rsidRDefault="00DC0277" w:rsidP="00C11977">
            <w:pPr>
              <w:suppressAutoHyphens/>
              <w:jc w:val="center"/>
              <w:rPr>
                <w:sz w:val="24"/>
                <w:szCs w:val="24"/>
                <w:lang w:val="en-US"/>
              </w:rPr>
            </w:pPr>
          </w:p>
        </w:tc>
      </w:tr>
      <w:tr w:rsidR="00DC0277" w:rsidRPr="00C11977" w:rsidTr="00066CBD">
        <w:trPr>
          <w:trHeight w:val="986"/>
        </w:trPr>
        <w:tc>
          <w:tcPr>
            <w:tcW w:w="675" w:type="dxa"/>
            <w:shd w:val="clear" w:color="auto" w:fill="auto"/>
          </w:tcPr>
          <w:p w:rsidR="00DC0277" w:rsidRPr="00C11977" w:rsidRDefault="00DC0277" w:rsidP="00C11977">
            <w:pPr>
              <w:suppressAutoHyphens/>
              <w:jc w:val="center"/>
              <w:rPr>
                <w:sz w:val="24"/>
                <w:szCs w:val="24"/>
              </w:rPr>
            </w:pPr>
            <w:r w:rsidRPr="00C11977">
              <w:rPr>
                <w:sz w:val="24"/>
                <w:szCs w:val="24"/>
              </w:rPr>
              <w:t>2.</w:t>
            </w:r>
          </w:p>
        </w:tc>
        <w:tc>
          <w:tcPr>
            <w:tcW w:w="5245" w:type="dxa"/>
            <w:shd w:val="clear" w:color="auto" w:fill="auto"/>
          </w:tcPr>
          <w:p w:rsidR="00DC0277" w:rsidRPr="00C11977" w:rsidRDefault="00DC0277" w:rsidP="00C11977">
            <w:pPr>
              <w:suppressAutoHyphens/>
              <w:jc w:val="center"/>
              <w:rPr>
                <w:sz w:val="24"/>
                <w:szCs w:val="24"/>
              </w:rPr>
            </w:pPr>
            <w:r w:rsidRPr="00C11977">
              <w:rPr>
                <w:sz w:val="24"/>
                <w:szCs w:val="24"/>
              </w:rPr>
              <w:t xml:space="preserve">Проверка работоспособности </w:t>
            </w:r>
            <w:r w:rsidR="003C3C6C" w:rsidRPr="00C11977">
              <w:rPr>
                <w:sz w:val="24"/>
                <w:szCs w:val="24"/>
              </w:rPr>
              <w:t>системы распознавания лиц ПО «</w:t>
            </w:r>
            <w:proofErr w:type="spellStart"/>
            <w:r w:rsidR="003C3C6C" w:rsidRPr="00C11977">
              <w:rPr>
                <w:sz w:val="24"/>
                <w:szCs w:val="24"/>
              </w:rPr>
              <w:t>FaceRecognition</w:t>
            </w:r>
            <w:proofErr w:type="spellEnd"/>
            <w:r w:rsidR="003C3C6C" w:rsidRPr="00C11977">
              <w:rPr>
                <w:sz w:val="24"/>
                <w:szCs w:val="24"/>
              </w:rPr>
              <w:t xml:space="preserve">» на изображении </w:t>
            </w:r>
          </w:p>
        </w:tc>
        <w:tc>
          <w:tcPr>
            <w:tcW w:w="2209" w:type="dxa"/>
            <w:shd w:val="clear" w:color="auto" w:fill="auto"/>
          </w:tcPr>
          <w:p w:rsidR="00DC0277" w:rsidRPr="00C11977" w:rsidRDefault="000D18E3" w:rsidP="00066CBD">
            <w:pPr>
              <w:suppressAutoHyphens/>
              <w:jc w:val="center"/>
              <w:rPr>
                <w:sz w:val="24"/>
                <w:szCs w:val="24"/>
              </w:rPr>
            </w:pPr>
            <w:r>
              <w:rPr>
                <w:sz w:val="24"/>
                <w:szCs w:val="24"/>
              </w:rPr>
              <w:t>4.1.1.1</w:t>
            </w:r>
            <w:r w:rsidRPr="000D18E3">
              <w:rPr>
                <w:sz w:val="24"/>
                <w:szCs w:val="24"/>
              </w:rPr>
              <w:t>.</w:t>
            </w:r>
            <w:r>
              <w:rPr>
                <w:sz w:val="24"/>
                <w:szCs w:val="24"/>
              </w:rPr>
              <w:t xml:space="preserve"> – 4.1.1.3</w:t>
            </w:r>
            <w:r w:rsidRPr="000D18E3">
              <w:rPr>
                <w:sz w:val="24"/>
                <w:szCs w:val="24"/>
              </w:rPr>
              <w:t>, 4.1.3.</w:t>
            </w:r>
            <w:r w:rsidR="00066CBD">
              <w:rPr>
                <w:sz w:val="24"/>
                <w:szCs w:val="24"/>
              </w:rPr>
              <w:t>-4.1.5.</w:t>
            </w:r>
          </w:p>
        </w:tc>
        <w:tc>
          <w:tcPr>
            <w:tcW w:w="1726" w:type="dxa"/>
            <w:shd w:val="clear" w:color="auto" w:fill="auto"/>
          </w:tcPr>
          <w:p w:rsidR="00DC0277" w:rsidRPr="000D18E3" w:rsidRDefault="003C3C6C" w:rsidP="00C11977">
            <w:pPr>
              <w:suppressAutoHyphens/>
              <w:jc w:val="center"/>
              <w:rPr>
                <w:sz w:val="24"/>
                <w:szCs w:val="24"/>
              </w:rPr>
            </w:pPr>
            <w:r w:rsidRPr="000D18E3">
              <w:rPr>
                <w:sz w:val="24"/>
                <w:szCs w:val="24"/>
              </w:rPr>
              <w:t>7.2</w:t>
            </w:r>
          </w:p>
        </w:tc>
      </w:tr>
    </w:tbl>
    <w:p w:rsidR="005713B8" w:rsidRPr="00C11977" w:rsidRDefault="005713B8" w:rsidP="00C11977">
      <w:pPr>
        <w:ind w:firstLine="567"/>
        <w:jc w:val="both"/>
        <w:rPr>
          <w:sz w:val="24"/>
          <w:szCs w:val="24"/>
        </w:rPr>
      </w:pPr>
    </w:p>
    <w:p w:rsidR="00AC7394" w:rsidRPr="00C11977" w:rsidRDefault="00AC7394" w:rsidP="00C11977">
      <w:pPr>
        <w:rPr>
          <w:sz w:val="24"/>
          <w:szCs w:val="24"/>
        </w:rPr>
      </w:pPr>
    </w:p>
    <w:p w:rsidR="000713CD" w:rsidRPr="00C11977" w:rsidRDefault="007711CF" w:rsidP="00C11977">
      <w:pPr>
        <w:pStyle w:val="1"/>
        <w:rPr>
          <w:rFonts w:ascii="Times New Roman" w:hAnsi="Times New Roman"/>
          <w:sz w:val="24"/>
          <w:szCs w:val="24"/>
        </w:rPr>
      </w:pPr>
      <w:bookmarkStart w:id="26" w:name="_Toc366495749"/>
      <w:bookmarkStart w:id="27" w:name="_Toc6229042"/>
      <w:bookmarkStart w:id="28" w:name="_Toc57704833"/>
      <w:bookmarkStart w:id="29" w:name="_Toc57780140"/>
      <w:bookmarkStart w:id="30" w:name="_Toc58232704"/>
      <w:bookmarkStart w:id="31" w:name="_Toc58232765"/>
      <w:bookmarkStart w:id="32" w:name="_Toc58306383"/>
      <w:bookmarkStart w:id="33" w:name="_Toc58308409"/>
      <w:r w:rsidRPr="00C11977">
        <w:rPr>
          <w:rFonts w:ascii="Times New Roman" w:hAnsi="Times New Roman"/>
          <w:sz w:val="24"/>
          <w:szCs w:val="24"/>
        </w:rPr>
        <w:t>5</w:t>
      </w:r>
      <w:r w:rsidR="000E09AD" w:rsidRPr="00C11977">
        <w:rPr>
          <w:rFonts w:ascii="Times New Roman" w:hAnsi="Times New Roman"/>
          <w:sz w:val="24"/>
          <w:szCs w:val="24"/>
        </w:rPr>
        <w:t>. Требования к программной документации</w:t>
      </w:r>
      <w:bookmarkEnd w:id="26"/>
      <w:bookmarkEnd w:id="27"/>
      <w:r w:rsidR="000E09AD" w:rsidRPr="00C11977">
        <w:rPr>
          <w:rFonts w:ascii="Times New Roman" w:hAnsi="Times New Roman"/>
          <w:sz w:val="24"/>
          <w:szCs w:val="24"/>
        </w:rPr>
        <w:tab/>
      </w:r>
    </w:p>
    <w:p w:rsidR="00C11977" w:rsidRPr="00C11977" w:rsidRDefault="00C11977" w:rsidP="00C11977">
      <w:pPr>
        <w:rPr>
          <w:sz w:val="24"/>
          <w:szCs w:val="24"/>
        </w:rPr>
      </w:pPr>
    </w:p>
    <w:p w:rsidR="003F220F" w:rsidRPr="00C11977" w:rsidRDefault="000E09AD" w:rsidP="00C11977">
      <w:pPr>
        <w:rPr>
          <w:sz w:val="24"/>
          <w:szCs w:val="24"/>
        </w:rPr>
      </w:pPr>
      <w:r w:rsidRPr="00C11977">
        <w:rPr>
          <w:sz w:val="24"/>
          <w:szCs w:val="24"/>
        </w:rPr>
        <w:t>Программная документация ПО «</w:t>
      </w:r>
      <w:proofErr w:type="spellStart"/>
      <w:r w:rsidR="00B33C86" w:rsidRPr="00C11977">
        <w:rPr>
          <w:sz w:val="24"/>
          <w:szCs w:val="24"/>
        </w:rPr>
        <w:t>FaceRecognition</w:t>
      </w:r>
      <w:proofErr w:type="spellEnd"/>
      <w:r w:rsidR="00407A8A" w:rsidRPr="00C11977">
        <w:rPr>
          <w:sz w:val="24"/>
          <w:szCs w:val="24"/>
        </w:rPr>
        <w:t xml:space="preserve">» включает </w:t>
      </w:r>
      <w:r w:rsidRPr="00C11977">
        <w:rPr>
          <w:sz w:val="24"/>
          <w:szCs w:val="24"/>
        </w:rPr>
        <w:t>в себя:</w:t>
      </w:r>
    </w:p>
    <w:p w:rsidR="006252DB" w:rsidRPr="00C11977" w:rsidRDefault="006252DB" w:rsidP="00C11977">
      <w:pPr>
        <w:numPr>
          <w:ilvl w:val="0"/>
          <w:numId w:val="11"/>
        </w:numPr>
        <w:tabs>
          <w:tab w:val="left" w:pos="709"/>
        </w:tabs>
        <w:ind w:left="709" w:hanging="709"/>
        <w:rPr>
          <w:sz w:val="24"/>
          <w:szCs w:val="24"/>
        </w:rPr>
      </w:pPr>
      <w:r w:rsidRPr="00C11977">
        <w:rPr>
          <w:sz w:val="24"/>
          <w:szCs w:val="24"/>
        </w:rPr>
        <w:t>Пояснительная записка №1 «Исследования существующих методов   нахождения и распознавания лиц»;</w:t>
      </w:r>
    </w:p>
    <w:p w:rsidR="006252DB" w:rsidRPr="00C11977" w:rsidRDefault="006252DB" w:rsidP="00C11977">
      <w:pPr>
        <w:numPr>
          <w:ilvl w:val="0"/>
          <w:numId w:val="11"/>
        </w:numPr>
        <w:tabs>
          <w:tab w:val="left" w:pos="709"/>
        </w:tabs>
        <w:ind w:left="993" w:hanging="993"/>
        <w:rPr>
          <w:sz w:val="24"/>
          <w:szCs w:val="24"/>
        </w:rPr>
      </w:pPr>
      <w:r w:rsidRPr="00C11977">
        <w:rPr>
          <w:sz w:val="24"/>
          <w:szCs w:val="24"/>
        </w:rPr>
        <w:t>Пояснительная записка №2 «По входным данным»;</w:t>
      </w:r>
    </w:p>
    <w:p w:rsidR="006252DB" w:rsidRPr="00C11977" w:rsidRDefault="006252DB" w:rsidP="00C11977">
      <w:pPr>
        <w:numPr>
          <w:ilvl w:val="0"/>
          <w:numId w:val="11"/>
        </w:numPr>
        <w:tabs>
          <w:tab w:val="left" w:pos="709"/>
        </w:tabs>
        <w:ind w:left="709" w:hanging="709"/>
        <w:rPr>
          <w:sz w:val="24"/>
          <w:szCs w:val="24"/>
        </w:rPr>
      </w:pPr>
      <w:r w:rsidRPr="00C11977">
        <w:rPr>
          <w:sz w:val="24"/>
          <w:szCs w:val="24"/>
        </w:rPr>
        <w:t>Пояснительная записка №3 «По выходным данным и собираемой статистике»;</w:t>
      </w:r>
    </w:p>
    <w:p w:rsidR="006252DB" w:rsidRPr="00C11977" w:rsidRDefault="006252DB" w:rsidP="00C11977">
      <w:pPr>
        <w:numPr>
          <w:ilvl w:val="0"/>
          <w:numId w:val="11"/>
        </w:numPr>
        <w:tabs>
          <w:tab w:val="left" w:pos="709"/>
        </w:tabs>
        <w:ind w:left="993" w:hanging="993"/>
        <w:rPr>
          <w:sz w:val="24"/>
          <w:szCs w:val="24"/>
        </w:rPr>
      </w:pPr>
      <w:r w:rsidRPr="00C11977">
        <w:rPr>
          <w:sz w:val="24"/>
          <w:szCs w:val="24"/>
        </w:rPr>
        <w:t>Пояснительная записка №4 «По подготовленному тестовому базису»;</w:t>
      </w:r>
    </w:p>
    <w:p w:rsidR="006252DB" w:rsidRPr="00C11977" w:rsidRDefault="006252DB" w:rsidP="00C11977">
      <w:pPr>
        <w:numPr>
          <w:ilvl w:val="0"/>
          <w:numId w:val="11"/>
        </w:numPr>
        <w:tabs>
          <w:tab w:val="left" w:pos="709"/>
        </w:tabs>
        <w:ind w:left="709" w:hanging="709"/>
        <w:rPr>
          <w:sz w:val="24"/>
          <w:szCs w:val="24"/>
        </w:rPr>
      </w:pPr>
      <w:r w:rsidRPr="00C11977">
        <w:rPr>
          <w:sz w:val="24"/>
          <w:szCs w:val="24"/>
        </w:rPr>
        <w:t xml:space="preserve">Пояснительная записка №5 «Разработка архитектуры ПО </w:t>
      </w:r>
      <w:proofErr w:type="spellStart"/>
      <w:r w:rsidRPr="00C11977">
        <w:rPr>
          <w:sz w:val="24"/>
          <w:szCs w:val="24"/>
        </w:rPr>
        <w:t>FaceRecognition</w:t>
      </w:r>
      <w:proofErr w:type="spellEnd"/>
      <w:r w:rsidRPr="00C11977">
        <w:rPr>
          <w:sz w:val="24"/>
          <w:szCs w:val="24"/>
        </w:rPr>
        <w:t>»;</w:t>
      </w:r>
    </w:p>
    <w:p w:rsidR="006252DB" w:rsidRPr="00C11977" w:rsidRDefault="006252DB" w:rsidP="00C11977">
      <w:pPr>
        <w:numPr>
          <w:ilvl w:val="0"/>
          <w:numId w:val="11"/>
        </w:numPr>
        <w:tabs>
          <w:tab w:val="left" w:pos="709"/>
        </w:tabs>
        <w:ind w:left="993" w:hanging="993"/>
        <w:rPr>
          <w:sz w:val="24"/>
          <w:szCs w:val="24"/>
        </w:rPr>
      </w:pPr>
      <w:r w:rsidRPr="00C11977">
        <w:rPr>
          <w:sz w:val="24"/>
          <w:szCs w:val="24"/>
        </w:rPr>
        <w:t>Руководство оператора;</w:t>
      </w:r>
    </w:p>
    <w:p w:rsidR="006252DB" w:rsidRPr="00C11977" w:rsidRDefault="006252DB" w:rsidP="00C11977">
      <w:pPr>
        <w:numPr>
          <w:ilvl w:val="0"/>
          <w:numId w:val="11"/>
        </w:numPr>
        <w:tabs>
          <w:tab w:val="left" w:pos="709"/>
        </w:tabs>
        <w:ind w:left="993" w:hanging="993"/>
        <w:rPr>
          <w:sz w:val="24"/>
          <w:szCs w:val="24"/>
        </w:rPr>
      </w:pPr>
      <w:r w:rsidRPr="00C11977">
        <w:rPr>
          <w:sz w:val="24"/>
          <w:szCs w:val="24"/>
        </w:rPr>
        <w:t>Руководство системного оператора;</w:t>
      </w:r>
    </w:p>
    <w:p w:rsidR="006252DB" w:rsidDel="00670DD1" w:rsidRDefault="00DC0277" w:rsidP="00670DD1">
      <w:pPr>
        <w:numPr>
          <w:ilvl w:val="0"/>
          <w:numId w:val="11"/>
        </w:numPr>
        <w:tabs>
          <w:tab w:val="left" w:pos="709"/>
        </w:tabs>
        <w:ind w:left="993" w:hanging="993"/>
        <w:rPr>
          <w:del w:id="34" w:author="dyashuni" w:date="2019-04-28T16:03:00Z"/>
          <w:sz w:val="24"/>
          <w:szCs w:val="24"/>
        </w:rPr>
      </w:pPr>
      <w:r w:rsidRPr="00670DD1">
        <w:rPr>
          <w:sz w:val="24"/>
          <w:szCs w:val="24"/>
        </w:rPr>
        <w:t>Отчет по НИР;</w:t>
      </w:r>
    </w:p>
    <w:p w:rsidR="00E20E0A" w:rsidRPr="00670DD1" w:rsidRDefault="00670DD1" w:rsidP="00670DD1">
      <w:pPr>
        <w:numPr>
          <w:ilvl w:val="0"/>
          <w:numId w:val="11"/>
        </w:numPr>
        <w:tabs>
          <w:tab w:val="left" w:pos="709"/>
        </w:tabs>
        <w:ind w:left="993" w:hanging="993"/>
        <w:rPr>
          <w:sz w:val="24"/>
          <w:szCs w:val="24"/>
        </w:rPr>
      </w:pPr>
      <w:ins w:id="35" w:author="dyashuni" w:date="2019-04-28T16:03:00Z">
        <w:r>
          <w:rPr>
            <w:sz w:val="24"/>
            <w:szCs w:val="24"/>
          </w:rPr>
          <w:br/>
        </w:r>
      </w:ins>
    </w:p>
    <w:p w:rsidR="006D7369" w:rsidRPr="00C11977" w:rsidRDefault="00C11977" w:rsidP="00C11977">
      <w:pPr>
        <w:tabs>
          <w:tab w:val="left" w:pos="1134"/>
        </w:tabs>
        <w:rPr>
          <w:sz w:val="24"/>
          <w:szCs w:val="24"/>
        </w:rPr>
      </w:pPr>
      <w:r w:rsidRPr="00C11977">
        <w:rPr>
          <w:sz w:val="24"/>
          <w:szCs w:val="24"/>
        </w:rPr>
        <w:tab/>
      </w:r>
      <w:r w:rsidR="002B221A" w:rsidRPr="00C11977">
        <w:rPr>
          <w:sz w:val="24"/>
          <w:szCs w:val="24"/>
        </w:rPr>
        <w:t>Методы испытаний включают в себя процедуры проверок каждого из пунктов раздела</w:t>
      </w:r>
      <w:r w:rsidR="00B33C86" w:rsidRPr="00C11977">
        <w:rPr>
          <w:sz w:val="24"/>
          <w:szCs w:val="24"/>
        </w:rPr>
        <w:t xml:space="preserve"> «</w:t>
      </w:r>
      <w:r w:rsidR="00737F2D" w:rsidRPr="00C11977">
        <w:rPr>
          <w:sz w:val="24"/>
          <w:szCs w:val="24"/>
        </w:rPr>
        <w:t>Состав</w:t>
      </w:r>
      <w:r w:rsidR="00A541B2" w:rsidRPr="00C11977">
        <w:rPr>
          <w:sz w:val="24"/>
          <w:szCs w:val="24"/>
        </w:rPr>
        <w:t xml:space="preserve"> и порядок испытаний». </w:t>
      </w:r>
    </w:p>
    <w:p w:rsidR="007711CF" w:rsidRPr="00C11977" w:rsidRDefault="007711CF" w:rsidP="00C11977">
      <w:pPr>
        <w:rPr>
          <w:sz w:val="24"/>
          <w:szCs w:val="24"/>
        </w:rPr>
      </w:pPr>
    </w:p>
    <w:p w:rsidR="00053FFC" w:rsidRPr="00C11977" w:rsidRDefault="007711CF" w:rsidP="00C11977">
      <w:pPr>
        <w:pStyle w:val="1"/>
        <w:rPr>
          <w:rFonts w:ascii="Times New Roman" w:hAnsi="Times New Roman"/>
          <w:sz w:val="24"/>
          <w:szCs w:val="24"/>
        </w:rPr>
      </w:pPr>
      <w:bookmarkStart w:id="36" w:name="_Toc366495750"/>
      <w:bookmarkStart w:id="37" w:name="_Toc6229043"/>
      <w:r w:rsidRPr="00C11977">
        <w:rPr>
          <w:rFonts w:ascii="Times New Roman" w:hAnsi="Times New Roman"/>
          <w:sz w:val="24"/>
          <w:szCs w:val="24"/>
        </w:rPr>
        <w:t>6</w:t>
      </w:r>
      <w:r w:rsidR="00AC7394" w:rsidRPr="00C11977">
        <w:rPr>
          <w:rFonts w:ascii="Times New Roman" w:hAnsi="Times New Roman"/>
          <w:sz w:val="24"/>
          <w:szCs w:val="24"/>
        </w:rPr>
        <w:t xml:space="preserve">. </w:t>
      </w:r>
      <w:r w:rsidR="00FB5AE7" w:rsidRPr="00C11977">
        <w:rPr>
          <w:rFonts w:ascii="Times New Roman" w:hAnsi="Times New Roman"/>
          <w:sz w:val="24"/>
          <w:szCs w:val="24"/>
        </w:rPr>
        <w:t xml:space="preserve">Средства и </w:t>
      </w:r>
      <w:r w:rsidR="00E80366" w:rsidRPr="00C11977">
        <w:rPr>
          <w:rFonts w:ascii="Times New Roman" w:hAnsi="Times New Roman"/>
          <w:sz w:val="24"/>
          <w:szCs w:val="24"/>
        </w:rPr>
        <w:t>ПОРЯДОК ИСПЫТАНИЙ</w:t>
      </w:r>
      <w:bookmarkEnd w:id="28"/>
      <w:bookmarkEnd w:id="29"/>
      <w:bookmarkEnd w:id="30"/>
      <w:bookmarkEnd w:id="31"/>
      <w:bookmarkEnd w:id="32"/>
      <w:bookmarkEnd w:id="33"/>
      <w:bookmarkEnd w:id="36"/>
      <w:bookmarkEnd w:id="37"/>
    </w:p>
    <w:p w:rsidR="00C11977" w:rsidRPr="00C11977" w:rsidRDefault="00C11977" w:rsidP="00C11977">
      <w:pPr>
        <w:jc w:val="both"/>
        <w:rPr>
          <w:sz w:val="24"/>
          <w:szCs w:val="24"/>
        </w:rPr>
      </w:pPr>
    </w:p>
    <w:p w:rsidR="00C11977" w:rsidRPr="00C11977" w:rsidRDefault="00EC4E9C" w:rsidP="00C11977">
      <w:pPr>
        <w:pStyle w:val="afa"/>
        <w:rPr>
          <w:color w:val="000000"/>
        </w:rPr>
      </w:pPr>
      <w:r w:rsidRPr="00C11977">
        <w:rPr>
          <w:color w:val="000000"/>
        </w:rPr>
        <w:t>Требования к аппаратному обеспечению:</w:t>
      </w:r>
    </w:p>
    <w:p w:rsidR="00EC4E9C" w:rsidRPr="00B61B01" w:rsidRDefault="00EC4E9C" w:rsidP="00C11977">
      <w:pPr>
        <w:pStyle w:val="afa"/>
        <w:rPr>
          <w:color w:val="000000"/>
          <w:lang w:val="en-US"/>
        </w:rPr>
      </w:pPr>
      <w:r w:rsidRPr="00B61B01">
        <w:rPr>
          <w:color w:val="000000"/>
          <w:lang w:val="en-US"/>
        </w:rPr>
        <w:t>· 6th-8th Generation Intel® Core™</w:t>
      </w:r>
    </w:p>
    <w:p w:rsidR="00EC4E9C" w:rsidRPr="00B61B01" w:rsidRDefault="00EC4E9C" w:rsidP="00C11977">
      <w:pPr>
        <w:pStyle w:val="afa"/>
        <w:rPr>
          <w:color w:val="000000"/>
          <w:lang w:val="en-US"/>
        </w:rPr>
      </w:pPr>
      <w:r w:rsidRPr="00B61B01">
        <w:rPr>
          <w:color w:val="000000"/>
          <w:lang w:val="en-US"/>
        </w:rPr>
        <w:t xml:space="preserve">· </w:t>
      </w:r>
      <w:r w:rsidRPr="00C11977">
        <w:rPr>
          <w:color w:val="000000"/>
        </w:rPr>
        <w:t>Семейство</w:t>
      </w:r>
      <w:r w:rsidRPr="00B61B01">
        <w:rPr>
          <w:color w:val="000000"/>
          <w:lang w:val="en-US"/>
        </w:rPr>
        <w:t xml:space="preserve"> Intel® Xeon® v5</w:t>
      </w:r>
    </w:p>
    <w:p w:rsidR="00EC4E9C" w:rsidRPr="00B61B01" w:rsidRDefault="00EC4E9C" w:rsidP="00C11977">
      <w:pPr>
        <w:pStyle w:val="afa"/>
        <w:rPr>
          <w:color w:val="000000"/>
          <w:lang w:val="en-US"/>
        </w:rPr>
      </w:pPr>
      <w:r w:rsidRPr="00B61B01">
        <w:rPr>
          <w:color w:val="000000"/>
          <w:lang w:val="en-US"/>
        </w:rPr>
        <w:t xml:space="preserve">· </w:t>
      </w:r>
      <w:r w:rsidRPr="00C11977">
        <w:rPr>
          <w:color w:val="000000"/>
        </w:rPr>
        <w:t>Семейство</w:t>
      </w:r>
      <w:r w:rsidRPr="00B61B01">
        <w:rPr>
          <w:color w:val="000000"/>
          <w:lang w:val="en-US"/>
        </w:rPr>
        <w:t xml:space="preserve"> Intel® Xeon® v6</w:t>
      </w:r>
    </w:p>
    <w:p w:rsidR="00EC4E9C" w:rsidRPr="00C11977" w:rsidRDefault="00EC4E9C" w:rsidP="00C11977">
      <w:pPr>
        <w:pStyle w:val="afa"/>
        <w:rPr>
          <w:color w:val="000000"/>
          <w:lang w:val="en-US"/>
        </w:rPr>
      </w:pPr>
      <w:r w:rsidRPr="00C11977">
        <w:rPr>
          <w:color w:val="000000"/>
          <w:lang w:val="en-US"/>
        </w:rPr>
        <w:t xml:space="preserve">· Intel® Pentium® processor N4200/5, N3350/5, N3450/5 </w:t>
      </w:r>
      <w:r w:rsidRPr="00C11977">
        <w:rPr>
          <w:color w:val="000000"/>
        </w:rPr>
        <w:t>с</w:t>
      </w:r>
      <w:r w:rsidRPr="00C11977">
        <w:rPr>
          <w:color w:val="000000"/>
          <w:lang w:val="en-US"/>
        </w:rPr>
        <w:t xml:space="preserve"> Intel® HD Graphics</w:t>
      </w:r>
    </w:p>
    <w:p w:rsidR="00EC4E9C" w:rsidRPr="00C11977" w:rsidRDefault="00EC4E9C" w:rsidP="00C11977">
      <w:pPr>
        <w:pStyle w:val="afa"/>
        <w:rPr>
          <w:color w:val="000000"/>
        </w:rPr>
      </w:pPr>
      <w:r w:rsidRPr="00C11977">
        <w:rPr>
          <w:color w:val="000000"/>
        </w:rPr>
        <w:t>· оперативная память не менее 4ГБ</w:t>
      </w:r>
    </w:p>
    <w:p w:rsidR="00EC4E9C" w:rsidRPr="00C11977" w:rsidRDefault="00EC4E9C" w:rsidP="00C11977">
      <w:pPr>
        <w:pStyle w:val="afa"/>
        <w:rPr>
          <w:color w:val="000000"/>
        </w:rPr>
      </w:pPr>
      <w:r w:rsidRPr="00C11977">
        <w:rPr>
          <w:color w:val="000000"/>
        </w:rPr>
        <w:t>· доступная дисковая память не менее 100ГБ</w:t>
      </w:r>
    </w:p>
    <w:p w:rsidR="00EC4E9C" w:rsidRPr="00C11977" w:rsidRDefault="00EC4E9C" w:rsidP="00C11977">
      <w:pPr>
        <w:pStyle w:val="afa"/>
        <w:rPr>
          <w:color w:val="000000"/>
        </w:rPr>
      </w:pPr>
      <w:r w:rsidRPr="00C11977">
        <w:rPr>
          <w:color w:val="000000"/>
        </w:rPr>
        <w:t>· контроллеры</w:t>
      </w:r>
      <w:del w:id="38" w:author="dyashuni" w:date="2019-04-28T16:03:00Z">
        <w:r w:rsidRPr="00C11977" w:rsidDel="00A04E13">
          <w:rPr>
            <w:color w:val="000000"/>
          </w:rPr>
          <w:delText xml:space="preserve"> </w:delText>
        </w:r>
      </w:del>
      <w:r w:rsidRPr="00C11977">
        <w:rPr>
          <w:color w:val="000000"/>
        </w:rPr>
        <w:t>: оптическая мышь, клавиатура</w:t>
      </w:r>
    </w:p>
    <w:p w:rsidR="00C11977" w:rsidRPr="00C11977" w:rsidRDefault="00C11977" w:rsidP="00C11977">
      <w:pPr>
        <w:pStyle w:val="afa"/>
        <w:rPr>
          <w:color w:val="000000"/>
        </w:rPr>
      </w:pPr>
    </w:p>
    <w:p w:rsidR="00EC4E9C" w:rsidRPr="00C11977" w:rsidRDefault="00EC4E9C" w:rsidP="00C11977">
      <w:pPr>
        <w:pStyle w:val="afa"/>
        <w:rPr>
          <w:color w:val="000000"/>
        </w:rPr>
      </w:pPr>
      <w:r w:rsidRPr="00C11977">
        <w:rPr>
          <w:color w:val="000000"/>
        </w:rPr>
        <w:lastRenderedPageBreak/>
        <w:t>Требования к операционной системе:</w:t>
      </w:r>
    </w:p>
    <w:p w:rsidR="00EC4E9C" w:rsidRPr="00C11977" w:rsidRDefault="00EC4E9C" w:rsidP="00C11977">
      <w:pPr>
        <w:pStyle w:val="afa"/>
        <w:rPr>
          <w:color w:val="000000"/>
        </w:rPr>
      </w:pPr>
      <w:r w:rsidRPr="00C11977">
        <w:rPr>
          <w:color w:val="000000"/>
        </w:rPr>
        <w:t xml:space="preserve">· </w:t>
      </w:r>
      <w:proofErr w:type="spellStart"/>
      <w:r w:rsidRPr="00C11977">
        <w:rPr>
          <w:color w:val="000000"/>
        </w:rPr>
        <w:t>Ubuntu</w:t>
      </w:r>
      <w:proofErr w:type="spellEnd"/>
      <w:r w:rsidRPr="00C11977">
        <w:rPr>
          <w:color w:val="000000"/>
        </w:rPr>
        <w:t xml:space="preserve"> 16.04.x (LTS), 64-bit: Минимальное поддерживаемое </w:t>
      </w:r>
      <w:proofErr w:type="spellStart"/>
      <w:r w:rsidRPr="00C11977">
        <w:rPr>
          <w:color w:val="000000"/>
        </w:rPr>
        <w:t>Linux</w:t>
      </w:r>
      <w:proofErr w:type="spellEnd"/>
      <w:r w:rsidRPr="00C11977">
        <w:rPr>
          <w:color w:val="000000"/>
        </w:rPr>
        <w:t xml:space="preserve"> ядро - 4.14</w:t>
      </w:r>
    </w:p>
    <w:p w:rsidR="00C11977" w:rsidRPr="00C11977" w:rsidRDefault="00C11977" w:rsidP="00C11977">
      <w:pPr>
        <w:pStyle w:val="afa"/>
        <w:rPr>
          <w:color w:val="000000"/>
        </w:rPr>
      </w:pPr>
    </w:p>
    <w:p w:rsidR="00EC4E9C" w:rsidRPr="00C11977" w:rsidRDefault="00EC4E9C" w:rsidP="00C11977">
      <w:pPr>
        <w:pStyle w:val="afa"/>
        <w:rPr>
          <w:color w:val="000000"/>
        </w:rPr>
      </w:pPr>
      <w:r w:rsidRPr="00C11977">
        <w:rPr>
          <w:color w:val="000000"/>
        </w:rPr>
        <w:t>Требования к программному обеспечению:</w:t>
      </w:r>
    </w:p>
    <w:p w:rsidR="00EC4E9C" w:rsidRPr="00C11977" w:rsidRDefault="00EC4E9C" w:rsidP="00C11977">
      <w:pPr>
        <w:pStyle w:val="afa"/>
        <w:rPr>
          <w:color w:val="000000"/>
        </w:rPr>
      </w:pPr>
      <w:r w:rsidRPr="00C11977">
        <w:rPr>
          <w:color w:val="000000"/>
        </w:rPr>
        <w:t xml:space="preserve">· GCC, G++ </w:t>
      </w:r>
      <w:proofErr w:type="spellStart"/>
      <w:r w:rsidRPr="00C11977">
        <w:rPr>
          <w:color w:val="000000"/>
        </w:rPr>
        <w:t>toolchains</w:t>
      </w:r>
      <w:proofErr w:type="spellEnd"/>
    </w:p>
    <w:p w:rsidR="00EC4E9C" w:rsidRPr="00C11977" w:rsidRDefault="00EC4E9C" w:rsidP="00C11977">
      <w:pPr>
        <w:pStyle w:val="afa"/>
        <w:rPr>
          <w:color w:val="000000"/>
        </w:rPr>
      </w:pPr>
      <w:r w:rsidRPr="00C11977">
        <w:rPr>
          <w:color w:val="000000"/>
        </w:rPr>
        <w:t xml:space="preserve">· </w:t>
      </w:r>
      <w:proofErr w:type="spellStart"/>
      <w:r w:rsidRPr="00C11977">
        <w:rPr>
          <w:color w:val="000000"/>
        </w:rPr>
        <w:t>CMake</w:t>
      </w:r>
      <w:proofErr w:type="spellEnd"/>
      <w:r w:rsidRPr="00C11977">
        <w:rPr>
          <w:color w:val="000000"/>
        </w:rPr>
        <w:t xml:space="preserve"> &gt;= 2.8</w:t>
      </w:r>
    </w:p>
    <w:p w:rsidR="00EC4E9C" w:rsidRPr="00C11977" w:rsidRDefault="00EC4E9C" w:rsidP="00C11977">
      <w:pPr>
        <w:pStyle w:val="afa"/>
        <w:rPr>
          <w:color w:val="000000"/>
        </w:rPr>
      </w:pPr>
      <w:r w:rsidRPr="00C11977">
        <w:rPr>
          <w:color w:val="000000"/>
        </w:rPr>
        <w:t>· Python3</w:t>
      </w:r>
    </w:p>
    <w:p w:rsidR="00C11977" w:rsidRPr="00C11977" w:rsidRDefault="00C11977" w:rsidP="00C11977">
      <w:pPr>
        <w:pStyle w:val="afa"/>
        <w:rPr>
          <w:color w:val="000000"/>
        </w:rPr>
      </w:pPr>
    </w:p>
    <w:p w:rsidR="00EC4E9C" w:rsidRPr="00C11977" w:rsidRDefault="00EC4E9C" w:rsidP="00C11977">
      <w:pPr>
        <w:pStyle w:val="afa"/>
        <w:rPr>
          <w:color w:val="000000"/>
        </w:rPr>
      </w:pPr>
      <w:r w:rsidRPr="00C11977">
        <w:rPr>
          <w:color w:val="000000"/>
        </w:rPr>
        <w:t>Необходимые условия:</w:t>
      </w:r>
    </w:p>
    <w:p w:rsidR="00EC4E9C" w:rsidRDefault="00EC4E9C" w:rsidP="00C11977">
      <w:pPr>
        <w:pStyle w:val="afa"/>
        <w:rPr>
          <w:color w:val="000000"/>
        </w:rPr>
      </w:pPr>
      <w:r w:rsidRPr="00C11977">
        <w:rPr>
          <w:color w:val="000000"/>
        </w:rPr>
        <w:t>· Интернет соединение.</w:t>
      </w:r>
    </w:p>
    <w:p w:rsidR="00E20E0A" w:rsidRDefault="00E20E0A" w:rsidP="00C11977">
      <w:pPr>
        <w:pStyle w:val="afa"/>
        <w:rPr>
          <w:color w:val="000000"/>
        </w:rPr>
      </w:pPr>
    </w:p>
    <w:p w:rsidR="00E20E0A" w:rsidRDefault="00E20E0A" w:rsidP="00E20E0A">
      <w:pPr>
        <w:jc w:val="both"/>
        <w:rPr>
          <w:sz w:val="24"/>
          <w:szCs w:val="24"/>
        </w:rPr>
      </w:pPr>
      <w:r w:rsidRPr="00C11977">
        <w:rPr>
          <w:sz w:val="24"/>
          <w:szCs w:val="24"/>
        </w:rPr>
        <w:t>Программные средства испытаний ПО «</w:t>
      </w:r>
      <w:proofErr w:type="spellStart"/>
      <w:r w:rsidRPr="00C11977">
        <w:rPr>
          <w:sz w:val="24"/>
          <w:szCs w:val="24"/>
        </w:rPr>
        <w:t>FaceRecognition</w:t>
      </w:r>
      <w:proofErr w:type="spellEnd"/>
      <w:r w:rsidRPr="00C11977">
        <w:rPr>
          <w:sz w:val="24"/>
          <w:szCs w:val="24"/>
        </w:rPr>
        <w:t>» включают в себя:</w:t>
      </w:r>
    </w:p>
    <w:p w:rsidR="00E20E0A" w:rsidRDefault="00E20E0A" w:rsidP="00E20E0A">
      <w:pPr>
        <w:jc w:val="both"/>
        <w:rPr>
          <w:sz w:val="24"/>
          <w:szCs w:val="24"/>
        </w:rPr>
      </w:pPr>
    </w:p>
    <w:p w:rsidR="001F44E2" w:rsidRPr="001F44E2" w:rsidRDefault="00E20E0A" w:rsidP="00C11977">
      <w:pPr>
        <w:tabs>
          <w:tab w:val="left" w:pos="1134"/>
        </w:tabs>
        <w:jc w:val="both"/>
        <w:rPr>
          <w:color w:val="000000"/>
          <w:sz w:val="24"/>
          <w:szCs w:val="27"/>
          <w:lang w:val="en-US"/>
        </w:rPr>
      </w:pPr>
      <w:r w:rsidRPr="00E20E0A">
        <w:rPr>
          <w:sz w:val="24"/>
          <w:szCs w:val="24"/>
          <w:lang w:val="en-US"/>
        </w:rPr>
        <w:t xml:space="preserve">- </w:t>
      </w:r>
      <w:r>
        <w:rPr>
          <w:sz w:val="24"/>
          <w:szCs w:val="24"/>
        </w:rPr>
        <w:t>пакет</w:t>
      </w:r>
      <w:r>
        <w:rPr>
          <w:sz w:val="24"/>
          <w:szCs w:val="24"/>
          <w:lang w:val="en-US"/>
        </w:rPr>
        <w:t xml:space="preserve"> </w:t>
      </w:r>
      <w:r w:rsidRPr="00E20E0A">
        <w:rPr>
          <w:sz w:val="24"/>
          <w:szCs w:val="24"/>
          <w:lang w:val="en-US"/>
        </w:rPr>
        <w:t xml:space="preserve">Intel® Distribution of </w:t>
      </w:r>
      <w:proofErr w:type="spellStart"/>
      <w:r>
        <w:rPr>
          <w:sz w:val="24"/>
          <w:szCs w:val="24"/>
          <w:lang w:val="en-US"/>
        </w:rPr>
        <w:t>OpenVINO</w:t>
      </w:r>
      <w:proofErr w:type="spellEnd"/>
      <w:r w:rsidRPr="00E20E0A">
        <w:rPr>
          <w:sz w:val="24"/>
          <w:szCs w:val="24"/>
          <w:lang w:val="en-US"/>
        </w:rPr>
        <w:t xml:space="preserve">™ 2019 </w:t>
      </w:r>
      <w:r>
        <w:rPr>
          <w:sz w:val="24"/>
          <w:szCs w:val="24"/>
          <w:lang w:val="en-US"/>
        </w:rPr>
        <w:t>R</w:t>
      </w:r>
      <w:r w:rsidRPr="00E20E0A">
        <w:rPr>
          <w:sz w:val="24"/>
          <w:szCs w:val="24"/>
          <w:lang w:val="en-US"/>
        </w:rPr>
        <w:t xml:space="preserve">1 </w:t>
      </w:r>
      <w:r>
        <w:rPr>
          <w:sz w:val="24"/>
          <w:szCs w:val="24"/>
          <w:lang w:val="en-US"/>
        </w:rPr>
        <w:t>toolkit</w:t>
      </w:r>
      <w:r w:rsidRPr="00E20E0A">
        <w:rPr>
          <w:sz w:val="24"/>
          <w:szCs w:val="24"/>
          <w:lang w:val="en-US"/>
        </w:rPr>
        <w:t xml:space="preserve"> (</w:t>
      </w:r>
      <w:r w:rsidRPr="00E20E0A">
        <w:rPr>
          <w:sz w:val="24"/>
          <w:szCs w:val="24"/>
        </w:rPr>
        <w:t>файл</w:t>
      </w:r>
      <w:r w:rsidRPr="00E20E0A">
        <w:rPr>
          <w:sz w:val="24"/>
          <w:szCs w:val="24"/>
          <w:lang w:val="en-US"/>
        </w:rPr>
        <w:t xml:space="preserve"> </w:t>
      </w:r>
      <w:proofErr w:type="spellStart"/>
      <w:r w:rsidRPr="00E20E0A">
        <w:rPr>
          <w:sz w:val="24"/>
          <w:szCs w:val="24"/>
          <w:lang w:val="en-US"/>
        </w:rPr>
        <w:t>l_openvino_toolkit_p</w:t>
      </w:r>
      <w:proofErr w:type="spellEnd"/>
      <w:r w:rsidRPr="00E20E0A">
        <w:rPr>
          <w:sz w:val="24"/>
          <w:szCs w:val="24"/>
          <w:lang w:val="en-US"/>
        </w:rPr>
        <w:t>_&lt;version&gt;.</w:t>
      </w:r>
      <w:proofErr w:type="spellStart"/>
      <w:r w:rsidRPr="00E20E0A">
        <w:rPr>
          <w:sz w:val="24"/>
          <w:szCs w:val="24"/>
          <w:lang w:val="en-US"/>
        </w:rPr>
        <w:t>tgz</w:t>
      </w:r>
      <w:proofErr w:type="spellEnd"/>
      <w:r w:rsidRPr="00E20E0A">
        <w:rPr>
          <w:sz w:val="24"/>
          <w:szCs w:val="24"/>
          <w:lang w:val="en-US"/>
        </w:rPr>
        <w:t>.</w:t>
      </w:r>
      <w:r>
        <w:rPr>
          <w:sz w:val="24"/>
          <w:szCs w:val="24"/>
          <w:lang w:val="en-US"/>
        </w:rPr>
        <w:t>)</w:t>
      </w:r>
      <w:r w:rsidRPr="00E20E0A">
        <w:rPr>
          <w:sz w:val="24"/>
          <w:szCs w:val="24"/>
          <w:lang w:val="en-US"/>
        </w:rPr>
        <w:t xml:space="preserve"> </w:t>
      </w:r>
      <w:r w:rsidRPr="00E20E0A">
        <w:rPr>
          <w:color w:val="000000"/>
          <w:sz w:val="24"/>
          <w:szCs w:val="27"/>
          <w:lang w:val="en-US"/>
        </w:rPr>
        <w:t xml:space="preserve"> </w:t>
      </w:r>
    </w:p>
    <w:p w:rsidR="00E20E0A" w:rsidRPr="00357CAD" w:rsidRDefault="00E20E0A" w:rsidP="00E20E0A">
      <w:pPr>
        <w:tabs>
          <w:tab w:val="left" w:pos="567"/>
        </w:tabs>
        <w:jc w:val="both"/>
        <w:rPr>
          <w:sz w:val="24"/>
          <w:szCs w:val="24"/>
          <w:lang w:val="en-US"/>
        </w:rPr>
      </w:pPr>
      <w:r w:rsidRPr="00357CAD">
        <w:rPr>
          <w:sz w:val="24"/>
          <w:szCs w:val="24"/>
          <w:lang w:val="en-US"/>
        </w:rPr>
        <w:t>-</w:t>
      </w:r>
      <w:r w:rsidRPr="00357CAD">
        <w:rPr>
          <w:sz w:val="24"/>
          <w:szCs w:val="24"/>
          <w:lang w:val="en-US"/>
        </w:rPr>
        <w:tab/>
      </w:r>
      <w:proofErr w:type="spellStart"/>
      <w:r>
        <w:rPr>
          <w:sz w:val="24"/>
          <w:szCs w:val="24"/>
        </w:rPr>
        <w:t>репозиторий</w:t>
      </w:r>
      <w:proofErr w:type="spellEnd"/>
      <w:r w:rsidRPr="00357CAD">
        <w:rPr>
          <w:sz w:val="24"/>
          <w:szCs w:val="24"/>
          <w:lang w:val="en-US"/>
        </w:rPr>
        <w:t xml:space="preserve"> </w:t>
      </w:r>
      <w:r>
        <w:rPr>
          <w:sz w:val="24"/>
          <w:szCs w:val="24"/>
        </w:rPr>
        <w:t>с</w:t>
      </w:r>
      <w:r w:rsidRPr="00357CAD">
        <w:rPr>
          <w:sz w:val="24"/>
          <w:szCs w:val="24"/>
          <w:lang w:val="en-US"/>
        </w:rPr>
        <w:t xml:space="preserve"> </w:t>
      </w:r>
      <w:r>
        <w:rPr>
          <w:sz w:val="24"/>
          <w:szCs w:val="24"/>
        </w:rPr>
        <w:t>исходным</w:t>
      </w:r>
      <w:r w:rsidRPr="00357CAD">
        <w:rPr>
          <w:sz w:val="24"/>
          <w:szCs w:val="24"/>
          <w:lang w:val="en-US"/>
        </w:rPr>
        <w:t xml:space="preserve"> </w:t>
      </w:r>
      <w:r>
        <w:rPr>
          <w:sz w:val="24"/>
          <w:szCs w:val="24"/>
        </w:rPr>
        <w:t>кодом</w:t>
      </w:r>
      <w:r w:rsidRPr="00357CAD">
        <w:rPr>
          <w:sz w:val="24"/>
          <w:szCs w:val="24"/>
          <w:lang w:val="en-US"/>
        </w:rPr>
        <w:t xml:space="preserve"> </w:t>
      </w:r>
      <w:proofErr w:type="spellStart"/>
      <w:r w:rsidRPr="00E20E0A">
        <w:rPr>
          <w:sz w:val="24"/>
          <w:szCs w:val="24"/>
          <w:lang w:val="en-US"/>
        </w:rPr>
        <w:t>face</w:t>
      </w:r>
      <w:r w:rsidRPr="00357CAD">
        <w:rPr>
          <w:sz w:val="24"/>
          <w:szCs w:val="24"/>
          <w:lang w:val="en-US"/>
        </w:rPr>
        <w:t>_</w:t>
      </w:r>
      <w:r w:rsidRPr="00E20E0A">
        <w:rPr>
          <w:sz w:val="24"/>
          <w:szCs w:val="24"/>
          <w:lang w:val="en-US"/>
        </w:rPr>
        <w:t>recognition</w:t>
      </w:r>
      <w:r w:rsidRPr="00357CAD">
        <w:rPr>
          <w:sz w:val="24"/>
          <w:szCs w:val="24"/>
          <w:lang w:val="en-US"/>
        </w:rPr>
        <w:t>_</w:t>
      </w:r>
      <w:r w:rsidRPr="00E20E0A">
        <w:rPr>
          <w:sz w:val="24"/>
          <w:szCs w:val="24"/>
          <w:lang w:val="en-US"/>
        </w:rPr>
        <w:t>openvino</w:t>
      </w:r>
      <w:r w:rsidRPr="00357CAD">
        <w:rPr>
          <w:sz w:val="24"/>
          <w:szCs w:val="24"/>
          <w:lang w:val="en-US"/>
        </w:rPr>
        <w:t>.</w:t>
      </w:r>
      <w:r w:rsidRPr="00E20E0A">
        <w:rPr>
          <w:sz w:val="24"/>
          <w:szCs w:val="24"/>
          <w:lang w:val="en-US"/>
        </w:rPr>
        <w:t>tar</w:t>
      </w:r>
      <w:r w:rsidRPr="00357CAD">
        <w:rPr>
          <w:sz w:val="24"/>
          <w:szCs w:val="24"/>
          <w:lang w:val="en-US"/>
        </w:rPr>
        <w:t>.</w:t>
      </w:r>
      <w:r w:rsidRPr="00E20E0A">
        <w:rPr>
          <w:sz w:val="24"/>
          <w:szCs w:val="24"/>
          <w:lang w:val="en-US"/>
        </w:rPr>
        <w:t>gz</w:t>
      </w:r>
      <w:proofErr w:type="spellEnd"/>
      <w:del w:id="39" w:author="dyashuni" w:date="2019-04-28T16:03:00Z">
        <w:r w:rsidRPr="00357CAD" w:rsidDel="00A04E13">
          <w:rPr>
            <w:sz w:val="24"/>
            <w:szCs w:val="24"/>
            <w:lang w:val="en-US"/>
          </w:rPr>
          <w:delText xml:space="preserve"> </w:delText>
        </w:r>
      </w:del>
      <w:r w:rsidRPr="00357CAD">
        <w:rPr>
          <w:sz w:val="24"/>
          <w:szCs w:val="24"/>
          <w:lang w:val="en-US"/>
        </w:rPr>
        <w:t xml:space="preserve">, </w:t>
      </w:r>
      <w:r>
        <w:rPr>
          <w:sz w:val="24"/>
          <w:szCs w:val="24"/>
        </w:rPr>
        <w:t>куда</w:t>
      </w:r>
      <w:r w:rsidRPr="00357CAD">
        <w:rPr>
          <w:sz w:val="24"/>
          <w:szCs w:val="24"/>
          <w:lang w:val="en-US"/>
        </w:rPr>
        <w:t xml:space="preserve"> </w:t>
      </w:r>
      <w:r>
        <w:rPr>
          <w:sz w:val="24"/>
          <w:szCs w:val="24"/>
        </w:rPr>
        <w:t>входят</w:t>
      </w:r>
      <w:r w:rsidRPr="00357CAD">
        <w:rPr>
          <w:sz w:val="24"/>
          <w:szCs w:val="24"/>
          <w:lang w:val="en-US"/>
        </w:rPr>
        <w:t xml:space="preserve"> </w:t>
      </w:r>
      <w:r>
        <w:rPr>
          <w:sz w:val="24"/>
          <w:szCs w:val="24"/>
        </w:rPr>
        <w:t>запускаемые</w:t>
      </w:r>
      <w:r w:rsidRPr="00357CAD">
        <w:rPr>
          <w:sz w:val="24"/>
          <w:szCs w:val="24"/>
          <w:lang w:val="en-US"/>
        </w:rPr>
        <w:t xml:space="preserve"> </w:t>
      </w:r>
      <w:r>
        <w:rPr>
          <w:sz w:val="24"/>
          <w:szCs w:val="24"/>
        </w:rPr>
        <w:t>файлы</w:t>
      </w:r>
      <w:r w:rsidRPr="00357CAD">
        <w:rPr>
          <w:sz w:val="24"/>
          <w:szCs w:val="24"/>
          <w:lang w:val="en-US"/>
        </w:rPr>
        <w:t xml:space="preserve"> «</w:t>
      </w:r>
      <w:r w:rsidRPr="00E20E0A">
        <w:rPr>
          <w:sz w:val="24"/>
          <w:szCs w:val="24"/>
          <w:lang w:val="en-US"/>
        </w:rPr>
        <w:t>start</w:t>
      </w:r>
      <w:r w:rsidRPr="00357CAD">
        <w:rPr>
          <w:sz w:val="24"/>
          <w:szCs w:val="24"/>
          <w:lang w:val="en-US"/>
        </w:rPr>
        <w:t>_</w:t>
      </w:r>
      <w:r w:rsidRPr="00E20E0A">
        <w:rPr>
          <w:sz w:val="24"/>
          <w:szCs w:val="24"/>
          <w:lang w:val="en-US"/>
        </w:rPr>
        <w:t>server</w:t>
      </w:r>
      <w:r w:rsidRPr="00357CAD">
        <w:rPr>
          <w:sz w:val="24"/>
          <w:szCs w:val="24"/>
          <w:lang w:val="en-US"/>
        </w:rPr>
        <w:t>.</w:t>
      </w:r>
      <w:r w:rsidRPr="00E20E0A">
        <w:rPr>
          <w:sz w:val="24"/>
          <w:szCs w:val="24"/>
          <w:lang w:val="en-US"/>
        </w:rPr>
        <w:t>sh</w:t>
      </w:r>
      <w:r w:rsidRPr="00357CAD">
        <w:rPr>
          <w:sz w:val="24"/>
          <w:szCs w:val="24"/>
          <w:lang w:val="en-US"/>
        </w:rPr>
        <w:t>», «</w:t>
      </w:r>
      <w:r w:rsidRPr="00E20E0A">
        <w:rPr>
          <w:color w:val="000000"/>
          <w:sz w:val="24"/>
          <w:szCs w:val="27"/>
          <w:lang w:val="en-US"/>
        </w:rPr>
        <w:t>open</w:t>
      </w:r>
      <w:r w:rsidRPr="00357CAD">
        <w:rPr>
          <w:color w:val="000000"/>
          <w:sz w:val="24"/>
          <w:szCs w:val="27"/>
          <w:lang w:val="en-US"/>
        </w:rPr>
        <w:t>_</w:t>
      </w:r>
      <w:r w:rsidRPr="00E20E0A">
        <w:rPr>
          <w:color w:val="000000"/>
          <w:sz w:val="24"/>
          <w:szCs w:val="27"/>
          <w:lang w:val="en-US"/>
        </w:rPr>
        <w:t>browser</w:t>
      </w:r>
      <w:r w:rsidRPr="00357CAD">
        <w:rPr>
          <w:color w:val="000000"/>
          <w:sz w:val="24"/>
          <w:szCs w:val="27"/>
          <w:lang w:val="en-US"/>
        </w:rPr>
        <w:t>.</w:t>
      </w:r>
      <w:r w:rsidRPr="00E20E0A">
        <w:rPr>
          <w:color w:val="000000"/>
          <w:sz w:val="24"/>
          <w:szCs w:val="27"/>
          <w:lang w:val="en-US"/>
        </w:rPr>
        <w:t>sh</w:t>
      </w:r>
      <w:r w:rsidRPr="00357CAD">
        <w:rPr>
          <w:color w:val="000000"/>
          <w:sz w:val="24"/>
          <w:szCs w:val="27"/>
          <w:lang w:val="en-US"/>
        </w:rPr>
        <w:t xml:space="preserve">», </w:t>
      </w:r>
      <w:r>
        <w:rPr>
          <w:color w:val="000000"/>
          <w:sz w:val="24"/>
          <w:szCs w:val="27"/>
        </w:rPr>
        <w:t>а</w:t>
      </w:r>
      <w:r w:rsidRPr="00357CAD">
        <w:rPr>
          <w:color w:val="000000"/>
          <w:sz w:val="24"/>
          <w:szCs w:val="27"/>
          <w:lang w:val="en-US"/>
        </w:rPr>
        <w:t xml:space="preserve"> </w:t>
      </w:r>
      <w:r>
        <w:rPr>
          <w:color w:val="000000"/>
          <w:sz w:val="24"/>
          <w:szCs w:val="27"/>
        </w:rPr>
        <w:t>также</w:t>
      </w:r>
      <w:r w:rsidRPr="00357CAD">
        <w:rPr>
          <w:color w:val="000000"/>
          <w:sz w:val="24"/>
          <w:szCs w:val="27"/>
          <w:lang w:val="en-US"/>
        </w:rPr>
        <w:t xml:space="preserve"> </w:t>
      </w:r>
      <w:proofErr w:type="spellStart"/>
      <w:r>
        <w:rPr>
          <w:color w:val="000000"/>
          <w:sz w:val="24"/>
          <w:szCs w:val="27"/>
        </w:rPr>
        <w:t>скрипт</w:t>
      </w:r>
      <w:proofErr w:type="spellEnd"/>
      <w:r w:rsidRPr="00357CAD">
        <w:rPr>
          <w:color w:val="000000"/>
          <w:sz w:val="24"/>
          <w:szCs w:val="27"/>
          <w:lang w:val="en-US"/>
        </w:rPr>
        <w:t xml:space="preserve"> </w:t>
      </w:r>
      <w:r>
        <w:rPr>
          <w:color w:val="000000"/>
          <w:sz w:val="24"/>
          <w:szCs w:val="27"/>
        </w:rPr>
        <w:t>для</w:t>
      </w:r>
      <w:r w:rsidRPr="00357CAD">
        <w:rPr>
          <w:color w:val="000000"/>
          <w:sz w:val="24"/>
          <w:szCs w:val="27"/>
          <w:lang w:val="en-US"/>
        </w:rPr>
        <w:t xml:space="preserve"> </w:t>
      </w:r>
      <w:r>
        <w:rPr>
          <w:color w:val="000000"/>
          <w:sz w:val="24"/>
          <w:szCs w:val="27"/>
        </w:rPr>
        <w:t>снятия</w:t>
      </w:r>
      <w:r w:rsidRPr="00357CAD">
        <w:rPr>
          <w:color w:val="000000"/>
          <w:sz w:val="24"/>
          <w:szCs w:val="27"/>
          <w:lang w:val="en-US"/>
        </w:rPr>
        <w:t xml:space="preserve"> </w:t>
      </w:r>
      <w:r>
        <w:rPr>
          <w:color w:val="000000"/>
          <w:sz w:val="24"/>
          <w:szCs w:val="27"/>
        </w:rPr>
        <w:t>метрик</w:t>
      </w:r>
      <w:r w:rsidRPr="00357CAD">
        <w:rPr>
          <w:color w:val="000000"/>
          <w:sz w:val="24"/>
          <w:szCs w:val="27"/>
          <w:lang w:val="en-US"/>
        </w:rPr>
        <w:t xml:space="preserve"> </w:t>
      </w:r>
      <w:r>
        <w:rPr>
          <w:color w:val="000000"/>
          <w:sz w:val="24"/>
          <w:szCs w:val="27"/>
          <w:lang w:val="en-US"/>
        </w:rPr>
        <w:t>metrics</w:t>
      </w:r>
      <w:r w:rsidRPr="00357CAD">
        <w:rPr>
          <w:color w:val="000000"/>
          <w:sz w:val="24"/>
          <w:szCs w:val="27"/>
          <w:lang w:val="en-US"/>
        </w:rPr>
        <w:t>.</w:t>
      </w:r>
      <w:r>
        <w:rPr>
          <w:color w:val="000000"/>
          <w:sz w:val="24"/>
          <w:szCs w:val="27"/>
          <w:lang w:val="en-US"/>
        </w:rPr>
        <w:t>py</w:t>
      </w:r>
    </w:p>
    <w:p w:rsidR="00E20E0A" w:rsidRPr="00357CAD" w:rsidRDefault="00357CAD" w:rsidP="00E20E0A">
      <w:pPr>
        <w:tabs>
          <w:tab w:val="left" w:pos="426"/>
        </w:tabs>
        <w:jc w:val="both"/>
        <w:rPr>
          <w:sz w:val="24"/>
          <w:szCs w:val="24"/>
          <w:lang w:val="en-US"/>
        </w:rPr>
      </w:pPr>
      <w:r>
        <w:rPr>
          <w:sz w:val="24"/>
          <w:szCs w:val="24"/>
          <w:lang w:val="en-US"/>
        </w:rPr>
        <w:t xml:space="preserve"> - </w:t>
      </w:r>
      <w:proofErr w:type="spellStart"/>
      <w:r>
        <w:rPr>
          <w:sz w:val="24"/>
          <w:szCs w:val="24"/>
        </w:rPr>
        <w:t>репозиторий</w:t>
      </w:r>
      <w:proofErr w:type="spellEnd"/>
      <w:r w:rsidRPr="00171DB8">
        <w:rPr>
          <w:sz w:val="24"/>
          <w:szCs w:val="24"/>
          <w:lang w:val="en-US"/>
        </w:rPr>
        <w:t xml:space="preserve"> </w:t>
      </w:r>
      <w:r>
        <w:rPr>
          <w:sz w:val="24"/>
          <w:szCs w:val="24"/>
        </w:rPr>
        <w:t>с</w:t>
      </w:r>
      <w:r w:rsidRPr="00171DB8">
        <w:rPr>
          <w:sz w:val="24"/>
          <w:szCs w:val="24"/>
          <w:lang w:val="en-US"/>
        </w:rPr>
        <w:t xml:space="preserve"> </w:t>
      </w:r>
      <w:proofErr w:type="spellStart"/>
      <w:r>
        <w:rPr>
          <w:sz w:val="24"/>
          <w:szCs w:val="24"/>
        </w:rPr>
        <w:t>датасетом</w:t>
      </w:r>
      <w:proofErr w:type="spellEnd"/>
      <w:r w:rsidRPr="00171DB8">
        <w:rPr>
          <w:sz w:val="24"/>
          <w:szCs w:val="24"/>
          <w:lang w:val="en-US"/>
        </w:rPr>
        <w:t xml:space="preserve"> </w:t>
      </w:r>
      <w:proofErr w:type="spellStart"/>
      <w:r>
        <w:rPr>
          <w:sz w:val="24"/>
          <w:szCs w:val="24"/>
          <w:lang w:val="en-US"/>
        </w:rPr>
        <w:t>PhotosForFaceRecognition.tar.gz</w:t>
      </w:r>
      <w:proofErr w:type="spellEnd"/>
    </w:p>
    <w:p w:rsidR="002B221A" w:rsidRPr="00357CAD" w:rsidRDefault="002B221A" w:rsidP="00C11977">
      <w:pPr>
        <w:autoSpaceDE w:val="0"/>
        <w:autoSpaceDN w:val="0"/>
        <w:adjustRightInd w:val="0"/>
        <w:jc w:val="both"/>
        <w:rPr>
          <w:sz w:val="24"/>
          <w:szCs w:val="24"/>
          <w:lang w:val="en-US"/>
        </w:rPr>
      </w:pPr>
    </w:p>
    <w:p w:rsidR="00FB5AE7" w:rsidRDefault="00280391" w:rsidP="00C11977">
      <w:pPr>
        <w:pStyle w:val="1"/>
        <w:rPr>
          <w:rFonts w:ascii="Times New Roman" w:hAnsi="Times New Roman"/>
          <w:sz w:val="24"/>
          <w:szCs w:val="24"/>
        </w:rPr>
      </w:pPr>
      <w:bookmarkStart w:id="40" w:name="_Toc366495751"/>
      <w:bookmarkStart w:id="41" w:name="_Toc6229044"/>
      <w:r w:rsidRPr="00C11977">
        <w:rPr>
          <w:rFonts w:ascii="Times New Roman" w:hAnsi="Times New Roman"/>
          <w:sz w:val="24"/>
          <w:szCs w:val="24"/>
        </w:rPr>
        <w:t>7</w:t>
      </w:r>
      <w:r w:rsidR="003718C0" w:rsidRPr="00C11977">
        <w:rPr>
          <w:rFonts w:ascii="Times New Roman" w:hAnsi="Times New Roman"/>
          <w:sz w:val="24"/>
          <w:szCs w:val="24"/>
        </w:rPr>
        <w:t>. Метод</w:t>
      </w:r>
      <w:r w:rsidR="00EB5F0A" w:rsidRPr="00C11977">
        <w:rPr>
          <w:rFonts w:ascii="Times New Roman" w:hAnsi="Times New Roman"/>
          <w:sz w:val="24"/>
          <w:szCs w:val="24"/>
        </w:rPr>
        <w:t xml:space="preserve">ИКА </w:t>
      </w:r>
      <w:r w:rsidR="003718C0" w:rsidRPr="00C11977">
        <w:rPr>
          <w:rFonts w:ascii="Times New Roman" w:hAnsi="Times New Roman"/>
          <w:sz w:val="24"/>
          <w:szCs w:val="24"/>
        </w:rPr>
        <w:t>испытаний</w:t>
      </w:r>
      <w:bookmarkEnd w:id="40"/>
      <w:bookmarkEnd w:id="41"/>
      <w:r w:rsidR="003718C0" w:rsidRPr="00C11977">
        <w:rPr>
          <w:rFonts w:ascii="Times New Roman" w:hAnsi="Times New Roman"/>
          <w:sz w:val="24"/>
          <w:szCs w:val="24"/>
        </w:rPr>
        <w:t xml:space="preserve"> </w:t>
      </w:r>
    </w:p>
    <w:p w:rsidR="00C11977" w:rsidRPr="00C11977" w:rsidRDefault="00C11977" w:rsidP="00C11977"/>
    <w:p w:rsidR="00690C61" w:rsidRDefault="008F5743" w:rsidP="00C11977">
      <w:pPr>
        <w:suppressAutoHyphens/>
        <w:jc w:val="both"/>
        <w:rPr>
          <w:b/>
          <w:sz w:val="24"/>
          <w:szCs w:val="24"/>
        </w:rPr>
      </w:pPr>
      <w:r w:rsidRPr="00C11977">
        <w:rPr>
          <w:b/>
          <w:sz w:val="24"/>
          <w:szCs w:val="24"/>
        </w:rPr>
        <w:t>7</w:t>
      </w:r>
      <w:r w:rsidR="00690C61" w:rsidRPr="00C11977">
        <w:rPr>
          <w:b/>
          <w:sz w:val="24"/>
          <w:szCs w:val="24"/>
        </w:rPr>
        <w:t>.</w:t>
      </w:r>
      <w:r w:rsidR="00846B68" w:rsidRPr="00C11977">
        <w:rPr>
          <w:b/>
          <w:sz w:val="24"/>
          <w:szCs w:val="24"/>
        </w:rPr>
        <w:t>1</w:t>
      </w:r>
      <w:r w:rsidR="00B856B3" w:rsidRPr="00C11977">
        <w:rPr>
          <w:b/>
          <w:sz w:val="24"/>
          <w:szCs w:val="24"/>
        </w:rPr>
        <w:t>.</w:t>
      </w:r>
      <w:r w:rsidR="00690C61" w:rsidRPr="00C11977">
        <w:rPr>
          <w:b/>
          <w:sz w:val="24"/>
          <w:szCs w:val="24"/>
        </w:rPr>
        <w:t xml:space="preserve"> </w:t>
      </w:r>
      <w:r w:rsidR="003C3C6C" w:rsidRPr="00C11977">
        <w:rPr>
          <w:b/>
          <w:sz w:val="24"/>
          <w:szCs w:val="24"/>
        </w:rPr>
        <w:t>Проверка процесса установки ПО «</w:t>
      </w:r>
      <w:proofErr w:type="spellStart"/>
      <w:r w:rsidR="003C3C6C" w:rsidRPr="00C11977">
        <w:rPr>
          <w:b/>
          <w:sz w:val="24"/>
          <w:szCs w:val="24"/>
        </w:rPr>
        <w:t>FaceRecognition</w:t>
      </w:r>
      <w:proofErr w:type="spellEnd"/>
      <w:r w:rsidR="003C3C6C" w:rsidRPr="00C11977">
        <w:rPr>
          <w:b/>
          <w:sz w:val="24"/>
          <w:szCs w:val="24"/>
        </w:rPr>
        <w:t>» и необходимых зависимостей</w:t>
      </w:r>
    </w:p>
    <w:p w:rsidR="00C11977" w:rsidRDefault="00C11977" w:rsidP="00C11977">
      <w:pPr>
        <w:tabs>
          <w:tab w:val="left" w:pos="1134"/>
        </w:tabs>
        <w:jc w:val="both"/>
        <w:rPr>
          <w:b/>
          <w:sz w:val="24"/>
          <w:szCs w:val="24"/>
        </w:rPr>
      </w:pPr>
    </w:p>
    <w:p w:rsidR="009A5486" w:rsidRPr="00C11977" w:rsidRDefault="00014343" w:rsidP="00C11977">
      <w:pPr>
        <w:tabs>
          <w:tab w:val="left" w:pos="1134"/>
        </w:tabs>
        <w:jc w:val="both"/>
        <w:rPr>
          <w:sz w:val="24"/>
          <w:szCs w:val="24"/>
        </w:rPr>
      </w:pPr>
      <w:r w:rsidRPr="00314710">
        <w:rPr>
          <w:b/>
          <w:sz w:val="24"/>
          <w:szCs w:val="24"/>
        </w:rPr>
        <w:t>1.</w:t>
      </w:r>
      <w:r w:rsidR="00C11977">
        <w:rPr>
          <w:sz w:val="24"/>
          <w:szCs w:val="24"/>
        </w:rPr>
        <w:t xml:space="preserve"> </w:t>
      </w:r>
      <w:r w:rsidR="009A5486" w:rsidRPr="00C11977">
        <w:rPr>
          <w:sz w:val="24"/>
          <w:szCs w:val="24"/>
        </w:rPr>
        <w:t xml:space="preserve">Установить Intel® </w:t>
      </w:r>
      <w:proofErr w:type="spellStart"/>
      <w:r w:rsidR="009A5486" w:rsidRPr="00C11977">
        <w:rPr>
          <w:sz w:val="24"/>
          <w:szCs w:val="24"/>
        </w:rPr>
        <w:t>Distribution</w:t>
      </w:r>
      <w:proofErr w:type="spellEnd"/>
      <w:r w:rsidR="009A5486" w:rsidRPr="00C11977">
        <w:rPr>
          <w:sz w:val="24"/>
          <w:szCs w:val="24"/>
        </w:rPr>
        <w:t xml:space="preserve"> </w:t>
      </w:r>
      <w:proofErr w:type="spellStart"/>
      <w:r w:rsidR="009A5486" w:rsidRPr="00C11977">
        <w:rPr>
          <w:sz w:val="24"/>
          <w:szCs w:val="24"/>
        </w:rPr>
        <w:t>of</w:t>
      </w:r>
      <w:proofErr w:type="spellEnd"/>
      <w:r w:rsidR="009A5486" w:rsidRPr="00C11977">
        <w:rPr>
          <w:sz w:val="24"/>
          <w:szCs w:val="24"/>
        </w:rPr>
        <w:t xml:space="preserve"> </w:t>
      </w:r>
      <w:proofErr w:type="spellStart"/>
      <w:r w:rsidR="009A5486" w:rsidRPr="00C11977">
        <w:rPr>
          <w:sz w:val="24"/>
          <w:szCs w:val="24"/>
        </w:rPr>
        <w:t>OpenVINO</w:t>
      </w:r>
      <w:proofErr w:type="spellEnd"/>
      <w:r w:rsidR="009A5486" w:rsidRPr="00C11977">
        <w:rPr>
          <w:sz w:val="24"/>
          <w:szCs w:val="24"/>
        </w:rPr>
        <w:t xml:space="preserve">™ 2019 R1 </w:t>
      </w:r>
      <w:proofErr w:type="spellStart"/>
      <w:r w:rsidR="009A5486" w:rsidRPr="00C11977">
        <w:rPr>
          <w:sz w:val="24"/>
          <w:szCs w:val="24"/>
        </w:rPr>
        <w:t>toolkit</w:t>
      </w:r>
      <w:proofErr w:type="spellEnd"/>
      <w:r w:rsidR="009A5486" w:rsidRPr="00C11977">
        <w:rPr>
          <w:sz w:val="24"/>
          <w:szCs w:val="24"/>
        </w:rPr>
        <w:t xml:space="preserve"> согласно </w:t>
      </w:r>
      <w:r w:rsidR="000713CD" w:rsidRPr="00C11977">
        <w:rPr>
          <w:sz w:val="24"/>
          <w:szCs w:val="24"/>
        </w:rPr>
        <w:t>пункт</w:t>
      </w:r>
      <w:r w:rsidR="009A5486" w:rsidRPr="00C11977">
        <w:rPr>
          <w:sz w:val="24"/>
          <w:szCs w:val="24"/>
        </w:rPr>
        <w:t>у</w:t>
      </w:r>
      <w:r w:rsidR="00D6252B" w:rsidRPr="00C11977">
        <w:rPr>
          <w:sz w:val="24"/>
          <w:szCs w:val="24"/>
        </w:rPr>
        <w:t xml:space="preserve"> 3</w:t>
      </w:r>
      <w:r w:rsidR="0050583E" w:rsidRPr="00C11977">
        <w:rPr>
          <w:sz w:val="24"/>
          <w:szCs w:val="24"/>
        </w:rPr>
        <w:t xml:space="preserve"> </w:t>
      </w:r>
      <w:r w:rsidR="002C6F2D" w:rsidRPr="00C11977">
        <w:rPr>
          <w:sz w:val="24"/>
          <w:szCs w:val="24"/>
        </w:rPr>
        <w:t>«Руководства</w:t>
      </w:r>
      <w:r w:rsidR="000713CD" w:rsidRPr="00C11977">
        <w:rPr>
          <w:sz w:val="24"/>
          <w:szCs w:val="24"/>
        </w:rPr>
        <w:t xml:space="preserve"> системного оператора»</w:t>
      </w:r>
      <w:r w:rsidR="002C6F2D" w:rsidRPr="00C11977">
        <w:rPr>
          <w:sz w:val="24"/>
          <w:szCs w:val="24"/>
        </w:rPr>
        <w:t xml:space="preserve"> ПО «</w:t>
      </w:r>
      <w:proofErr w:type="spellStart"/>
      <w:r w:rsidR="00D6252B" w:rsidRPr="00C11977">
        <w:rPr>
          <w:sz w:val="24"/>
          <w:szCs w:val="24"/>
        </w:rPr>
        <w:t>FaceRecognition</w:t>
      </w:r>
      <w:proofErr w:type="spellEnd"/>
      <w:r w:rsidR="00D6252B" w:rsidRPr="00C11977">
        <w:rPr>
          <w:sz w:val="24"/>
          <w:szCs w:val="24"/>
        </w:rPr>
        <w:t>»</w:t>
      </w:r>
      <w:r w:rsidR="000713CD" w:rsidRPr="00C11977">
        <w:rPr>
          <w:sz w:val="24"/>
          <w:szCs w:val="24"/>
        </w:rPr>
        <w:t xml:space="preserve"> </w:t>
      </w:r>
      <w:r w:rsidR="00615514" w:rsidRPr="00C11977">
        <w:rPr>
          <w:sz w:val="24"/>
          <w:szCs w:val="24"/>
        </w:rPr>
        <w:t>[4</w:t>
      </w:r>
      <w:r w:rsidR="00D6252B" w:rsidRPr="00C11977">
        <w:rPr>
          <w:sz w:val="24"/>
          <w:szCs w:val="24"/>
        </w:rPr>
        <w:t>]</w:t>
      </w:r>
      <w:r w:rsidR="009A5486" w:rsidRPr="00C11977">
        <w:rPr>
          <w:sz w:val="24"/>
          <w:szCs w:val="24"/>
        </w:rPr>
        <w:t>, а именно:</w:t>
      </w:r>
    </w:p>
    <w:p w:rsidR="009A5486" w:rsidRPr="00C11977" w:rsidRDefault="00C11977" w:rsidP="00C11977">
      <w:pPr>
        <w:tabs>
          <w:tab w:val="left" w:pos="567"/>
        </w:tabs>
        <w:jc w:val="both"/>
        <w:rPr>
          <w:rFonts w:eastAsia="Calibri"/>
          <w:sz w:val="24"/>
          <w:szCs w:val="24"/>
        </w:rPr>
      </w:pPr>
      <w:r>
        <w:rPr>
          <w:sz w:val="24"/>
          <w:szCs w:val="24"/>
        </w:rPr>
        <w:tab/>
      </w:r>
      <w:r w:rsidR="00151FCF" w:rsidRPr="00C11977">
        <w:rPr>
          <w:sz w:val="24"/>
          <w:szCs w:val="24"/>
        </w:rPr>
        <w:t xml:space="preserve">1.1. </w:t>
      </w:r>
      <w:r w:rsidR="009A5486" w:rsidRPr="00C11977">
        <w:rPr>
          <w:sz w:val="24"/>
          <w:szCs w:val="24"/>
        </w:rPr>
        <w:t xml:space="preserve">Выполнить </w:t>
      </w:r>
      <w:r>
        <w:rPr>
          <w:sz w:val="24"/>
          <w:szCs w:val="24"/>
        </w:rPr>
        <w:t>пункты</w:t>
      </w:r>
      <w:r w:rsidR="009A5486" w:rsidRPr="00C11977">
        <w:rPr>
          <w:sz w:val="24"/>
          <w:szCs w:val="24"/>
        </w:rPr>
        <w:t xml:space="preserve"> 1-11 раздела «</w:t>
      </w:r>
      <w:r w:rsidR="009A5486" w:rsidRPr="00C11977">
        <w:rPr>
          <w:rFonts w:eastAsia="Calibri"/>
          <w:sz w:val="24"/>
          <w:szCs w:val="24"/>
        </w:rPr>
        <w:t>Установка основных компонент»</w:t>
      </w:r>
    </w:p>
    <w:p w:rsidR="009A5486" w:rsidRPr="00C11977" w:rsidRDefault="00C11977" w:rsidP="00C11977">
      <w:pPr>
        <w:tabs>
          <w:tab w:val="left" w:pos="567"/>
        </w:tabs>
        <w:jc w:val="both"/>
        <w:rPr>
          <w:rFonts w:eastAsia="Calibri"/>
          <w:sz w:val="24"/>
          <w:szCs w:val="24"/>
        </w:rPr>
      </w:pPr>
      <w:r>
        <w:rPr>
          <w:rFonts w:eastAsia="Calibri"/>
          <w:sz w:val="24"/>
          <w:szCs w:val="24"/>
        </w:rPr>
        <w:tab/>
      </w:r>
      <w:r w:rsidR="00151FCF" w:rsidRPr="00C11977">
        <w:rPr>
          <w:rFonts w:eastAsia="Calibri"/>
          <w:sz w:val="24"/>
          <w:szCs w:val="24"/>
        </w:rPr>
        <w:t xml:space="preserve">1.2. </w:t>
      </w:r>
      <w:r w:rsidR="009A5486" w:rsidRPr="00C11977">
        <w:rPr>
          <w:rFonts w:eastAsia="Calibri"/>
          <w:sz w:val="24"/>
          <w:szCs w:val="24"/>
        </w:rPr>
        <w:t xml:space="preserve">Выполнить </w:t>
      </w:r>
      <w:r>
        <w:rPr>
          <w:rFonts w:eastAsia="Calibri"/>
          <w:sz w:val="24"/>
          <w:szCs w:val="24"/>
        </w:rPr>
        <w:t>пункты</w:t>
      </w:r>
      <w:r w:rsidR="009A5486" w:rsidRPr="00C11977">
        <w:rPr>
          <w:rFonts w:eastAsia="Calibri"/>
          <w:sz w:val="24"/>
          <w:szCs w:val="24"/>
        </w:rPr>
        <w:t xml:space="preserve"> 1-2 раздела «Установка внешних зависимостей»</w:t>
      </w:r>
    </w:p>
    <w:p w:rsidR="009A5486" w:rsidRPr="00C11977" w:rsidRDefault="00C11977" w:rsidP="00C11977">
      <w:pPr>
        <w:tabs>
          <w:tab w:val="left" w:pos="567"/>
        </w:tabs>
        <w:jc w:val="both"/>
        <w:rPr>
          <w:rFonts w:eastAsia="Calibri"/>
          <w:sz w:val="24"/>
          <w:szCs w:val="24"/>
        </w:rPr>
      </w:pPr>
      <w:r>
        <w:rPr>
          <w:rFonts w:eastAsia="Calibri"/>
          <w:sz w:val="24"/>
          <w:szCs w:val="24"/>
        </w:rPr>
        <w:tab/>
      </w:r>
      <w:r w:rsidR="00151FCF" w:rsidRPr="00C11977">
        <w:rPr>
          <w:rFonts w:eastAsia="Calibri"/>
          <w:sz w:val="24"/>
          <w:szCs w:val="24"/>
        </w:rPr>
        <w:t xml:space="preserve">1.3. </w:t>
      </w:r>
      <w:r w:rsidR="009A5486" w:rsidRPr="00C11977">
        <w:rPr>
          <w:rFonts w:eastAsia="Calibri"/>
          <w:sz w:val="24"/>
          <w:szCs w:val="24"/>
        </w:rPr>
        <w:t xml:space="preserve">Выполнить </w:t>
      </w:r>
      <w:r>
        <w:rPr>
          <w:rFonts w:eastAsia="Calibri"/>
          <w:sz w:val="24"/>
          <w:szCs w:val="24"/>
        </w:rPr>
        <w:t>пункты</w:t>
      </w:r>
      <w:r w:rsidR="009A5486" w:rsidRPr="00C11977">
        <w:rPr>
          <w:rFonts w:eastAsia="Calibri"/>
          <w:sz w:val="24"/>
          <w:szCs w:val="24"/>
        </w:rPr>
        <w:t xml:space="preserve"> 1-2 раздела «Установка переменных среды окружения»</w:t>
      </w:r>
    </w:p>
    <w:p w:rsidR="009A5486" w:rsidRPr="00C11977" w:rsidRDefault="00C11977" w:rsidP="00C11977">
      <w:pPr>
        <w:tabs>
          <w:tab w:val="left" w:pos="567"/>
        </w:tabs>
        <w:jc w:val="both"/>
        <w:rPr>
          <w:rFonts w:eastAsia="Calibri"/>
          <w:sz w:val="24"/>
          <w:szCs w:val="24"/>
        </w:rPr>
      </w:pPr>
      <w:r>
        <w:rPr>
          <w:sz w:val="24"/>
          <w:szCs w:val="24"/>
        </w:rPr>
        <w:tab/>
      </w:r>
      <w:r w:rsidR="00151FCF" w:rsidRPr="00C11977">
        <w:rPr>
          <w:sz w:val="24"/>
          <w:szCs w:val="24"/>
        </w:rPr>
        <w:t xml:space="preserve">1.4. </w:t>
      </w:r>
      <w:r w:rsidR="009A5486" w:rsidRPr="00C11977">
        <w:rPr>
          <w:sz w:val="24"/>
          <w:szCs w:val="24"/>
        </w:rPr>
        <w:t>Настроить</w:t>
      </w:r>
      <w:r w:rsidR="009A5486" w:rsidRPr="00C11977">
        <w:rPr>
          <w:rFonts w:eastAsia="Calibri"/>
          <w:sz w:val="24"/>
          <w:szCs w:val="24"/>
        </w:rPr>
        <w:t xml:space="preserve"> </w:t>
      </w:r>
      <w:proofErr w:type="spellStart"/>
      <w:r w:rsidR="009A5486" w:rsidRPr="00C11977">
        <w:rPr>
          <w:rFonts w:eastAsia="Calibri"/>
          <w:sz w:val="24"/>
          <w:szCs w:val="24"/>
        </w:rPr>
        <w:t>Model</w:t>
      </w:r>
      <w:proofErr w:type="spellEnd"/>
      <w:r w:rsidR="009A5486" w:rsidRPr="00C11977">
        <w:rPr>
          <w:rFonts w:eastAsia="Calibri"/>
          <w:sz w:val="24"/>
          <w:szCs w:val="24"/>
        </w:rPr>
        <w:t xml:space="preserve"> </w:t>
      </w:r>
      <w:proofErr w:type="spellStart"/>
      <w:r w:rsidR="009A5486" w:rsidRPr="00C11977">
        <w:rPr>
          <w:rFonts w:eastAsia="Calibri"/>
          <w:sz w:val="24"/>
          <w:szCs w:val="24"/>
        </w:rPr>
        <w:t>Optimizer</w:t>
      </w:r>
      <w:proofErr w:type="spellEnd"/>
      <w:r w:rsidR="009A5486" w:rsidRPr="00C11977">
        <w:rPr>
          <w:rFonts w:eastAsia="Calibri"/>
          <w:sz w:val="24"/>
          <w:szCs w:val="24"/>
        </w:rPr>
        <w:t xml:space="preserve">, одним из вариантов, описанных в разделе «Настройка </w:t>
      </w:r>
      <w:proofErr w:type="spellStart"/>
      <w:r w:rsidR="009A5486" w:rsidRPr="00C11977">
        <w:rPr>
          <w:rFonts w:eastAsia="Calibri"/>
          <w:sz w:val="24"/>
          <w:szCs w:val="24"/>
        </w:rPr>
        <w:t>Model</w:t>
      </w:r>
      <w:proofErr w:type="spellEnd"/>
      <w:r w:rsidR="009A5486" w:rsidRPr="00C11977">
        <w:rPr>
          <w:rFonts w:eastAsia="Calibri"/>
          <w:sz w:val="24"/>
          <w:szCs w:val="24"/>
        </w:rPr>
        <w:t xml:space="preserve"> </w:t>
      </w:r>
      <w:proofErr w:type="spellStart"/>
      <w:r w:rsidR="009A5486" w:rsidRPr="00C11977">
        <w:rPr>
          <w:rFonts w:eastAsia="Calibri"/>
          <w:sz w:val="24"/>
          <w:szCs w:val="24"/>
        </w:rPr>
        <w:t>Optimizer</w:t>
      </w:r>
      <w:proofErr w:type="spellEnd"/>
      <w:r w:rsidR="009A5486" w:rsidRPr="00C11977">
        <w:rPr>
          <w:rFonts w:eastAsia="Calibri"/>
          <w:sz w:val="24"/>
          <w:szCs w:val="24"/>
        </w:rPr>
        <w:t>»</w:t>
      </w:r>
    </w:p>
    <w:p w:rsidR="009A5486" w:rsidRPr="00C11977" w:rsidRDefault="009A5486" w:rsidP="00C11977">
      <w:pPr>
        <w:tabs>
          <w:tab w:val="left" w:pos="1134"/>
        </w:tabs>
        <w:jc w:val="both"/>
        <w:rPr>
          <w:rFonts w:eastAsia="Calibri"/>
          <w:sz w:val="24"/>
          <w:szCs w:val="24"/>
        </w:rPr>
      </w:pPr>
    </w:p>
    <w:p w:rsidR="009A5486" w:rsidRPr="00C11977" w:rsidRDefault="009A5486" w:rsidP="00C11977">
      <w:pPr>
        <w:tabs>
          <w:tab w:val="left" w:pos="1134"/>
        </w:tabs>
        <w:jc w:val="both"/>
        <w:rPr>
          <w:sz w:val="24"/>
          <w:szCs w:val="24"/>
        </w:rPr>
      </w:pPr>
      <w:r w:rsidRPr="00C11977">
        <w:rPr>
          <w:sz w:val="24"/>
          <w:szCs w:val="24"/>
        </w:rPr>
        <w:t xml:space="preserve">Для оценки результата </w:t>
      </w:r>
      <w:r w:rsidR="00D35507" w:rsidRPr="00C11977">
        <w:rPr>
          <w:sz w:val="24"/>
          <w:szCs w:val="24"/>
        </w:rPr>
        <w:t xml:space="preserve">испытания </w:t>
      </w:r>
      <w:r w:rsidR="00151FCF" w:rsidRPr="00C11977">
        <w:rPr>
          <w:sz w:val="24"/>
          <w:szCs w:val="24"/>
        </w:rPr>
        <w:t>пункта</w:t>
      </w:r>
      <w:r w:rsidRPr="00C11977">
        <w:rPr>
          <w:sz w:val="24"/>
          <w:szCs w:val="24"/>
        </w:rPr>
        <w:t xml:space="preserve"> 1 необходимо запустить верификационные </w:t>
      </w:r>
      <w:proofErr w:type="spellStart"/>
      <w:r w:rsidRPr="00C11977">
        <w:rPr>
          <w:sz w:val="24"/>
          <w:szCs w:val="24"/>
        </w:rPr>
        <w:t>скрипты</w:t>
      </w:r>
      <w:proofErr w:type="spellEnd"/>
      <w:r w:rsidRPr="00C11977">
        <w:rPr>
          <w:sz w:val="24"/>
          <w:szCs w:val="24"/>
        </w:rPr>
        <w:t xml:space="preserve"> для тестирования установки, описанные в разделе «Запуск верификационных </w:t>
      </w:r>
      <w:proofErr w:type="spellStart"/>
      <w:r w:rsidRPr="00C11977">
        <w:rPr>
          <w:sz w:val="24"/>
          <w:szCs w:val="24"/>
        </w:rPr>
        <w:t>скриптов</w:t>
      </w:r>
      <w:proofErr w:type="spellEnd"/>
      <w:r w:rsidRPr="00C11977">
        <w:rPr>
          <w:sz w:val="24"/>
          <w:szCs w:val="24"/>
        </w:rPr>
        <w:t xml:space="preserve"> для тестирования установки»</w:t>
      </w:r>
      <w:r w:rsidR="00151FCF" w:rsidRPr="00C11977">
        <w:rPr>
          <w:sz w:val="24"/>
          <w:szCs w:val="24"/>
        </w:rPr>
        <w:t>, пункты 1-3</w:t>
      </w:r>
      <w:r w:rsidRPr="00C11977">
        <w:rPr>
          <w:sz w:val="24"/>
          <w:szCs w:val="24"/>
        </w:rPr>
        <w:t>.</w:t>
      </w:r>
    </w:p>
    <w:p w:rsidR="00151FCF" w:rsidRPr="00C11977" w:rsidRDefault="00151FCF" w:rsidP="00C11977">
      <w:pPr>
        <w:tabs>
          <w:tab w:val="left" w:pos="1134"/>
        </w:tabs>
        <w:jc w:val="both"/>
        <w:rPr>
          <w:sz w:val="24"/>
          <w:szCs w:val="24"/>
        </w:rPr>
      </w:pPr>
    </w:p>
    <w:p w:rsidR="00151FCF" w:rsidRPr="00C11977" w:rsidRDefault="00151FCF" w:rsidP="00C11977">
      <w:pPr>
        <w:tabs>
          <w:tab w:val="left" w:pos="1134"/>
        </w:tabs>
        <w:jc w:val="both"/>
        <w:rPr>
          <w:sz w:val="24"/>
          <w:szCs w:val="24"/>
        </w:rPr>
      </w:pPr>
      <w:r w:rsidRPr="00C11977">
        <w:rPr>
          <w:sz w:val="24"/>
          <w:szCs w:val="24"/>
        </w:rPr>
        <w:t>Результат испытания пункта 1 считается положительным, если будут выполнены условия:</w:t>
      </w:r>
    </w:p>
    <w:p w:rsidR="009A5486" w:rsidRPr="00C11977" w:rsidRDefault="00014343" w:rsidP="00014343">
      <w:pPr>
        <w:tabs>
          <w:tab w:val="left" w:pos="567"/>
        </w:tabs>
        <w:jc w:val="both"/>
        <w:rPr>
          <w:sz w:val="24"/>
          <w:szCs w:val="24"/>
        </w:rPr>
      </w:pPr>
      <w:r>
        <w:rPr>
          <w:sz w:val="24"/>
          <w:szCs w:val="24"/>
        </w:rPr>
        <w:t>-</w:t>
      </w:r>
      <w:r>
        <w:rPr>
          <w:sz w:val="24"/>
          <w:szCs w:val="24"/>
        </w:rPr>
        <w:tab/>
      </w:r>
      <w:r w:rsidR="00151FCF" w:rsidRPr="00C11977">
        <w:rPr>
          <w:sz w:val="24"/>
          <w:szCs w:val="24"/>
        </w:rPr>
        <w:t>После запуска сценария проверки</w:t>
      </w:r>
      <w:r w:rsidR="00A34CD5" w:rsidRPr="00C11977">
        <w:rPr>
          <w:sz w:val="24"/>
          <w:szCs w:val="24"/>
        </w:rPr>
        <w:t xml:space="preserve"> </w:t>
      </w:r>
      <w:r w:rsidR="00A34CD5" w:rsidRPr="0049496C">
        <w:rPr>
          <w:rFonts w:ascii="Calibri" w:eastAsia="Calibri" w:hAnsi="Calibri" w:cs="Calibri"/>
          <w:sz w:val="24"/>
          <w:szCs w:val="24"/>
        </w:rPr>
        <w:t>./</w:t>
      </w:r>
      <w:r w:rsidR="00A34CD5" w:rsidRPr="0049496C">
        <w:rPr>
          <w:rFonts w:ascii="Calibri" w:eastAsia="Calibri" w:hAnsi="Calibri" w:cs="Calibri"/>
          <w:sz w:val="24"/>
          <w:szCs w:val="24"/>
          <w:lang w:val="en-US"/>
        </w:rPr>
        <w:t>demo</w:t>
      </w:r>
      <w:r w:rsidR="00A34CD5" w:rsidRPr="0049496C">
        <w:rPr>
          <w:rFonts w:ascii="Calibri" w:eastAsia="Calibri" w:hAnsi="Calibri" w:cs="Calibri"/>
          <w:sz w:val="24"/>
          <w:szCs w:val="24"/>
        </w:rPr>
        <w:t>_</w:t>
      </w:r>
      <w:proofErr w:type="spellStart"/>
      <w:r w:rsidR="00A34CD5" w:rsidRPr="0049496C">
        <w:rPr>
          <w:rFonts w:ascii="Calibri" w:eastAsia="Calibri" w:hAnsi="Calibri" w:cs="Calibri"/>
          <w:sz w:val="24"/>
          <w:szCs w:val="24"/>
          <w:lang w:val="en-US"/>
        </w:rPr>
        <w:t>squeezenet</w:t>
      </w:r>
      <w:proofErr w:type="spellEnd"/>
      <w:r w:rsidR="00A34CD5" w:rsidRPr="0049496C">
        <w:rPr>
          <w:rFonts w:ascii="Calibri" w:eastAsia="Calibri" w:hAnsi="Calibri" w:cs="Calibri"/>
          <w:sz w:val="24"/>
          <w:szCs w:val="24"/>
        </w:rPr>
        <w:t>_</w:t>
      </w:r>
      <w:r w:rsidR="00A34CD5" w:rsidRPr="0049496C">
        <w:rPr>
          <w:rFonts w:ascii="Calibri" w:eastAsia="Calibri" w:hAnsi="Calibri" w:cs="Calibri"/>
          <w:sz w:val="24"/>
          <w:szCs w:val="24"/>
          <w:lang w:val="en-US"/>
        </w:rPr>
        <w:t>download</w:t>
      </w:r>
      <w:r w:rsidR="00A34CD5" w:rsidRPr="0049496C">
        <w:rPr>
          <w:rFonts w:ascii="Calibri" w:eastAsia="Calibri" w:hAnsi="Calibri" w:cs="Calibri"/>
          <w:sz w:val="24"/>
          <w:szCs w:val="24"/>
        </w:rPr>
        <w:t>_</w:t>
      </w:r>
      <w:r w:rsidR="00A34CD5" w:rsidRPr="0049496C">
        <w:rPr>
          <w:rFonts w:ascii="Calibri" w:eastAsia="Calibri" w:hAnsi="Calibri" w:cs="Calibri"/>
          <w:sz w:val="24"/>
          <w:szCs w:val="24"/>
          <w:lang w:val="en-US"/>
        </w:rPr>
        <w:t>convert</w:t>
      </w:r>
      <w:r w:rsidR="00A34CD5" w:rsidRPr="0049496C">
        <w:rPr>
          <w:rFonts w:ascii="Calibri" w:eastAsia="Calibri" w:hAnsi="Calibri" w:cs="Calibri"/>
          <w:sz w:val="24"/>
          <w:szCs w:val="24"/>
        </w:rPr>
        <w:t>_</w:t>
      </w:r>
      <w:r w:rsidR="00A34CD5" w:rsidRPr="0049496C">
        <w:rPr>
          <w:rFonts w:ascii="Calibri" w:eastAsia="Calibri" w:hAnsi="Calibri" w:cs="Calibri"/>
          <w:sz w:val="24"/>
          <w:szCs w:val="24"/>
          <w:lang w:val="en-US"/>
        </w:rPr>
        <w:t>run</w:t>
      </w:r>
      <w:r w:rsidR="00A34CD5" w:rsidRPr="0049496C">
        <w:rPr>
          <w:rFonts w:ascii="Calibri" w:eastAsia="Calibri" w:hAnsi="Calibri" w:cs="Calibri"/>
          <w:sz w:val="24"/>
          <w:szCs w:val="24"/>
        </w:rPr>
        <w:t>.</w:t>
      </w:r>
      <w:proofErr w:type="spellStart"/>
      <w:r w:rsidR="00A34CD5" w:rsidRPr="0049496C">
        <w:rPr>
          <w:rFonts w:ascii="Calibri" w:eastAsia="Calibri" w:hAnsi="Calibri" w:cs="Calibri"/>
          <w:sz w:val="24"/>
          <w:szCs w:val="24"/>
          <w:lang w:val="en-US"/>
        </w:rPr>
        <w:t>sh</w:t>
      </w:r>
      <w:proofErr w:type="spellEnd"/>
      <w:r w:rsidR="00151FCF" w:rsidRPr="00C11977">
        <w:rPr>
          <w:sz w:val="24"/>
          <w:szCs w:val="24"/>
        </w:rPr>
        <w:t>, демонстрирующего классификацию изображений, на экране отобразятся метки и уверенности для топ-10 классов:</w:t>
      </w:r>
    </w:p>
    <w:p w:rsidR="00151FCF" w:rsidRPr="00C11977" w:rsidRDefault="00C11977" w:rsidP="00C11977">
      <w:pPr>
        <w:tabs>
          <w:tab w:val="left" w:pos="1134"/>
        </w:tabs>
        <w:jc w:val="both"/>
        <w:rPr>
          <w:sz w:val="24"/>
          <w:szCs w:val="24"/>
        </w:rPr>
      </w:pPr>
      <w:r>
        <w:rPr>
          <w:rFonts w:eastAsia="Calibri"/>
          <w:noProof/>
          <w:sz w:val="24"/>
          <w:szCs w:val="24"/>
        </w:rPr>
        <w:lastRenderedPageBreak/>
        <w:t xml:space="preserve">                          </w:t>
      </w:r>
      <w:r w:rsidR="00FD0D67" w:rsidRPr="00F43DE7">
        <w:rPr>
          <w:rFonts w:eastAsia="Calibri"/>
          <w:noProof/>
          <w:sz w:val="24"/>
          <w:szCs w:val="24"/>
        </w:rPr>
        <w:drawing>
          <wp:inline distT="0" distB="0" distL="0" distR="0">
            <wp:extent cx="4286250" cy="1657350"/>
            <wp:effectExtent l="0" t="0" r="0" b="0"/>
            <wp:docPr id="10" name="Picture 5" descr="capture_demo1_lin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_demo1_linux.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86250" cy="1657350"/>
                    </a:xfrm>
                    <a:prstGeom prst="rect">
                      <a:avLst/>
                    </a:prstGeom>
                    <a:noFill/>
                    <a:ln>
                      <a:noFill/>
                    </a:ln>
                  </pic:spPr>
                </pic:pic>
              </a:graphicData>
            </a:graphic>
          </wp:inline>
        </w:drawing>
      </w:r>
    </w:p>
    <w:p w:rsidR="00151FCF" w:rsidRPr="00C11977" w:rsidRDefault="00151FCF" w:rsidP="00C11977">
      <w:pPr>
        <w:tabs>
          <w:tab w:val="left" w:pos="1134"/>
        </w:tabs>
        <w:jc w:val="both"/>
        <w:rPr>
          <w:sz w:val="24"/>
          <w:szCs w:val="24"/>
        </w:rPr>
      </w:pPr>
    </w:p>
    <w:p w:rsidR="00A34CD5" w:rsidRPr="00C11977" w:rsidRDefault="00014343" w:rsidP="00014343">
      <w:pPr>
        <w:shd w:val="clear" w:color="auto" w:fill="FFFFFF"/>
        <w:jc w:val="both"/>
        <w:textAlignment w:val="top"/>
        <w:rPr>
          <w:rFonts w:eastAsia="Calibri"/>
          <w:sz w:val="24"/>
          <w:szCs w:val="24"/>
        </w:rPr>
      </w:pPr>
      <w:r>
        <w:rPr>
          <w:sz w:val="24"/>
          <w:szCs w:val="24"/>
        </w:rPr>
        <w:t>-</w:t>
      </w:r>
      <w:r>
        <w:rPr>
          <w:sz w:val="24"/>
          <w:szCs w:val="24"/>
        </w:rPr>
        <w:tab/>
      </w:r>
      <w:r w:rsidR="00A34CD5" w:rsidRPr="00C11977">
        <w:rPr>
          <w:sz w:val="24"/>
          <w:szCs w:val="24"/>
        </w:rPr>
        <w:t xml:space="preserve">После запуска сценария проверки </w:t>
      </w:r>
      <w:r w:rsidR="00A34CD5" w:rsidRPr="0049496C">
        <w:rPr>
          <w:rFonts w:ascii="Calibri" w:eastAsia="Calibri" w:hAnsi="Calibri" w:cs="Calibri"/>
          <w:sz w:val="24"/>
          <w:szCs w:val="24"/>
        </w:rPr>
        <w:t>./</w:t>
      </w:r>
      <w:r w:rsidR="00A34CD5" w:rsidRPr="0049496C">
        <w:rPr>
          <w:rFonts w:ascii="Calibri" w:eastAsia="Calibri" w:hAnsi="Calibri" w:cs="Calibri"/>
          <w:sz w:val="24"/>
          <w:szCs w:val="24"/>
          <w:lang w:val="en-US"/>
        </w:rPr>
        <w:t>demo</w:t>
      </w:r>
      <w:r w:rsidR="00A34CD5" w:rsidRPr="0049496C">
        <w:rPr>
          <w:rFonts w:ascii="Calibri" w:eastAsia="Calibri" w:hAnsi="Calibri" w:cs="Calibri"/>
          <w:sz w:val="24"/>
          <w:szCs w:val="24"/>
        </w:rPr>
        <w:t>_</w:t>
      </w:r>
      <w:r w:rsidR="00A34CD5" w:rsidRPr="0049496C">
        <w:rPr>
          <w:rFonts w:ascii="Calibri" w:eastAsia="Calibri" w:hAnsi="Calibri" w:cs="Calibri"/>
          <w:sz w:val="24"/>
          <w:szCs w:val="24"/>
          <w:lang w:val="en-US"/>
        </w:rPr>
        <w:t>security</w:t>
      </w:r>
      <w:r w:rsidR="00A34CD5" w:rsidRPr="0049496C">
        <w:rPr>
          <w:rFonts w:ascii="Calibri" w:eastAsia="Calibri" w:hAnsi="Calibri" w:cs="Calibri"/>
          <w:sz w:val="24"/>
          <w:szCs w:val="24"/>
        </w:rPr>
        <w:t>_</w:t>
      </w:r>
      <w:r w:rsidR="00A34CD5" w:rsidRPr="0049496C">
        <w:rPr>
          <w:rFonts w:ascii="Calibri" w:eastAsia="Calibri" w:hAnsi="Calibri" w:cs="Calibri"/>
          <w:sz w:val="24"/>
          <w:szCs w:val="24"/>
          <w:lang w:val="en-US"/>
        </w:rPr>
        <w:t>barrier</w:t>
      </w:r>
      <w:r w:rsidR="00A34CD5" w:rsidRPr="0049496C">
        <w:rPr>
          <w:rFonts w:ascii="Calibri" w:eastAsia="Calibri" w:hAnsi="Calibri" w:cs="Calibri"/>
          <w:sz w:val="24"/>
          <w:szCs w:val="24"/>
        </w:rPr>
        <w:t>_</w:t>
      </w:r>
      <w:r w:rsidR="00A34CD5" w:rsidRPr="0049496C">
        <w:rPr>
          <w:rFonts w:ascii="Calibri" w:eastAsia="Calibri" w:hAnsi="Calibri" w:cs="Calibri"/>
          <w:sz w:val="24"/>
          <w:szCs w:val="24"/>
          <w:lang w:val="en-US"/>
        </w:rPr>
        <w:t>camera</w:t>
      </w:r>
      <w:r w:rsidR="00A34CD5" w:rsidRPr="0049496C">
        <w:rPr>
          <w:rFonts w:ascii="Calibri" w:eastAsia="Calibri" w:hAnsi="Calibri" w:cs="Calibri"/>
          <w:sz w:val="24"/>
          <w:szCs w:val="24"/>
        </w:rPr>
        <w:t>.</w:t>
      </w:r>
      <w:proofErr w:type="spellStart"/>
      <w:r w:rsidR="00A34CD5" w:rsidRPr="0049496C">
        <w:rPr>
          <w:rFonts w:ascii="Calibri" w:eastAsia="Calibri" w:hAnsi="Calibri" w:cs="Calibri"/>
          <w:sz w:val="24"/>
          <w:szCs w:val="24"/>
          <w:lang w:val="en-US"/>
        </w:rPr>
        <w:t>sh</w:t>
      </w:r>
      <w:proofErr w:type="spellEnd"/>
      <w:r w:rsidR="00A34CD5" w:rsidRPr="00C11977">
        <w:rPr>
          <w:sz w:val="24"/>
          <w:szCs w:val="24"/>
        </w:rPr>
        <w:t xml:space="preserve">, </w:t>
      </w:r>
      <w:r w:rsidR="00A34CD5" w:rsidRPr="00C11977">
        <w:rPr>
          <w:rFonts w:eastAsia="Calibri"/>
          <w:sz w:val="24"/>
          <w:szCs w:val="24"/>
        </w:rPr>
        <w:t xml:space="preserve">проверяющего </w:t>
      </w:r>
      <w:r w:rsidR="00A34CD5" w:rsidRPr="00C11977">
        <w:rPr>
          <w:rFonts w:eastAsia="Calibri"/>
          <w:sz w:val="24"/>
          <w:szCs w:val="24"/>
          <w:lang w:val="en-US"/>
        </w:rPr>
        <w:t>Inference</w:t>
      </w:r>
      <w:r w:rsidR="00A34CD5" w:rsidRPr="00C11977">
        <w:rPr>
          <w:rFonts w:eastAsia="Calibri"/>
          <w:sz w:val="24"/>
          <w:szCs w:val="24"/>
        </w:rPr>
        <w:t xml:space="preserve"> </w:t>
      </w:r>
      <w:r w:rsidR="00A34CD5" w:rsidRPr="00C11977">
        <w:rPr>
          <w:rFonts w:eastAsia="Calibri"/>
          <w:sz w:val="24"/>
          <w:szCs w:val="24"/>
          <w:lang w:val="en-US"/>
        </w:rPr>
        <w:t>Pipeline</w:t>
      </w:r>
      <w:r w:rsidR="00A34CD5" w:rsidRPr="00C11977">
        <w:rPr>
          <w:rFonts w:eastAsia="Calibri"/>
          <w:sz w:val="24"/>
          <w:szCs w:val="24"/>
        </w:rPr>
        <w:t>,</w:t>
      </w:r>
      <w:r w:rsidR="00A34CD5" w:rsidRPr="00C11977">
        <w:rPr>
          <w:sz w:val="24"/>
          <w:szCs w:val="24"/>
        </w:rPr>
        <w:t xml:space="preserve"> </w:t>
      </w:r>
      <w:r w:rsidR="00A34CD5" w:rsidRPr="00C11977">
        <w:rPr>
          <w:rFonts w:eastAsia="Calibri"/>
          <w:sz w:val="24"/>
          <w:szCs w:val="24"/>
        </w:rPr>
        <w:t xml:space="preserve">загрузится изображение, которое отображает результирующий кадр с </w:t>
      </w:r>
      <w:proofErr w:type="spellStart"/>
      <w:r w:rsidR="00A34CD5" w:rsidRPr="00C11977">
        <w:rPr>
          <w:rFonts w:eastAsia="Calibri"/>
          <w:sz w:val="24"/>
          <w:szCs w:val="24"/>
        </w:rPr>
        <w:t>детекциями</w:t>
      </w:r>
      <w:proofErr w:type="spellEnd"/>
      <w:r w:rsidR="00A34CD5" w:rsidRPr="00C11977">
        <w:rPr>
          <w:rFonts w:eastAsia="Calibri"/>
          <w:sz w:val="24"/>
          <w:szCs w:val="24"/>
        </w:rPr>
        <w:t>, представленными в виде ограничивающих прямоугольников, и текстом:</w:t>
      </w:r>
    </w:p>
    <w:p w:rsidR="00151FCF" w:rsidRPr="00C11977" w:rsidRDefault="00151FCF" w:rsidP="00C11977">
      <w:pPr>
        <w:spacing w:after="160"/>
        <w:ind w:left="708" w:firstLine="708"/>
        <w:jc w:val="both"/>
        <w:rPr>
          <w:sz w:val="24"/>
          <w:szCs w:val="24"/>
        </w:rPr>
      </w:pPr>
    </w:p>
    <w:p w:rsidR="00D6252B" w:rsidRPr="00C11977" w:rsidRDefault="00C11977" w:rsidP="00C11977">
      <w:pPr>
        <w:tabs>
          <w:tab w:val="left" w:pos="1134"/>
        </w:tabs>
        <w:jc w:val="both"/>
        <w:rPr>
          <w:sz w:val="24"/>
          <w:szCs w:val="24"/>
        </w:rPr>
      </w:pPr>
      <w:r>
        <w:rPr>
          <w:rFonts w:eastAsia="Calibri"/>
          <w:noProof/>
          <w:sz w:val="24"/>
          <w:szCs w:val="24"/>
        </w:rPr>
        <w:t xml:space="preserve">                                                     </w:t>
      </w:r>
      <w:r w:rsidR="00FD0D67" w:rsidRPr="00F43DE7">
        <w:rPr>
          <w:rFonts w:eastAsia="Calibri"/>
          <w:noProof/>
          <w:sz w:val="24"/>
          <w:szCs w:val="24"/>
        </w:rPr>
        <w:drawing>
          <wp:inline distT="0" distB="0" distL="0" distR="0">
            <wp:extent cx="2184400" cy="1854200"/>
            <wp:effectExtent l="0" t="0" r="6350" b="0"/>
            <wp:docPr id="9" name="Picture 6" descr="example_sample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_sample_output.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84400" cy="1854200"/>
                    </a:xfrm>
                    <a:prstGeom prst="rect">
                      <a:avLst/>
                    </a:prstGeom>
                    <a:noFill/>
                    <a:ln>
                      <a:noFill/>
                    </a:ln>
                  </pic:spPr>
                </pic:pic>
              </a:graphicData>
            </a:graphic>
          </wp:inline>
        </w:drawing>
      </w:r>
    </w:p>
    <w:p w:rsidR="000713CD" w:rsidRDefault="000713CD" w:rsidP="00C11977">
      <w:pPr>
        <w:tabs>
          <w:tab w:val="left" w:pos="1134"/>
        </w:tabs>
        <w:jc w:val="both"/>
        <w:rPr>
          <w:sz w:val="24"/>
          <w:szCs w:val="24"/>
        </w:rPr>
      </w:pPr>
    </w:p>
    <w:p w:rsidR="00014343" w:rsidRDefault="00014343" w:rsidP="00C11977">
      <w:pPr>
        <w:tabs>
          <w:tab w:val="left" w:pos="1134"/>
        </w:tabs>
        <w:jc w:val="both"/>
        <w:rPr>
          <w:sz w:val="24"/>
          <w:szCs w:val="24"/>
        </w:rPr>
      </w:pPr>
      <w:r w:rsidRPr="001F44E2">
        <w:rPr>
          <w:sz w:val="24"/>
          <w:szCs w:val="24"/>
        </w:rPr>
        <w:t>2. Установка внешних зависимостей</w:t>
      </w:r>
    </w:p>
    <w:p w:rsidR="001F44E2" w:rsidRPr="001F44E2" w:rsidRDefault="001F44E2" w:rsidP="001F44E2">
      <w:pPr>
        <w:tabs>
          <w:tab w:val="left" w:pos="709"/>
        </w:tabs>
        <w:jc w:val="both"/>
        <w:rPr>
          <w:sz w:val="24"/>
          <w:szCs w:val="24"/>
        </w:rPr>
      </w:pPr>
      <w:r>
        <w:rPr>
          <w:sz w:val="24"/>
          <w:szCs w:val="24"/>
        </w:rPr>
        <w:tab/>
        <w:t>2.1.</w:t>
      </w:r>
      <w:r w:rsidRPr="001F44E2">
        <w:rPr>
          <w:sz w:val="24"/>
          <w:szCs w:val="24"/>
        </w:rPr>
        <w:t xml:space="preserve"> </w:t>
      </w:r>
      <w:r>
        <w:rPr>
          <w:sz w:val="24"/>
          <w:szCs w:val="24"/>
        </w:rPr>
        <w:t xml:space="preserve">Для установки </w:t>
      </w:r>
      <w:r>
        <w:rPr>
          <w:sz w:val="24"/>
          <w:szCs w:val="24"/>
          <w:lang w:val="en-US"/>
        </w:rPr>
        <w:t>flask</w:t>
      </w:r>
      <w:r w:rsidRPr="001F44E2">
        <w:rPr>
          <w:sz w:val="24"/>
          <w:szCs w:val="24"/>
        </w:rPr>
        <w:t xml:space="preserve"> </w:t>
      </w:r>
      <w:r>
        <w:rPr>
          <w:sz w:val="24"/>
          <w:szCs w:val="24"/>
        </w:rPr>
        <w:t xml:space="preserve">откройте терминал и выполните команду </w:t>
      </w:r>
    </w:p>
    <w:p w:rsidR="001F44E2" w:rsidRDefault="001F44E2" w:rsidP="001F44E2">
      <w:pPr>
        <w:tabs>
          <w:tab w:val="left" w:pos="709"/>
        </w:tabs>
        <w:jc w:val="both"/>
        <w:rPr>
          <w:sz w:val="24"/>
          <w:szCs w:val="24"/>
        </w:rPr>
      </w:pPr>
      <w:r>
        <w:rPr>
          <w:sz w:val="24"/>
          <w:szCs w:val="24"/>
        </w:rPr>
        <w:tab/>
      </w:r>
      <w:r>
        <w:rPr>
          <w:sz w:val="24"/>
          <w:szCs w:val="24"/>
        </w:rPr>
        <w:tab/>
      </w:r>
      <w:r>
        <w:rPr>
          <w:sz w:val="24"/>
          <w:szCs w:val="24"/>
        </w:rPr>
        <w:tab/>
      </w:r>
      <w:proofErr w:type="spellStart"/>
      <w:r w:rsidRPr="001F44E2">
        <w:rPr>
          <w:sz w:val="24"/>
          <w:szCs w:val="24"/>
        </w:rPr>
        <w:t>sudo</w:t>
      </w:r>
      <w:proofErr w:type="spellEnd"/>
      <w:r w:rsidRPr="001F44E2">
        <w:rPr>
          <w:sz w:val="24"/>
          <w:szCs w:val="24"/>
        </w:rPr>
        <w:t xml:space="preserve"> pip3 </w:t>
      </w:r>
      <w:proofErr w:type="spellStart"/>
      <w:r w:rsidRPr="001F44E2">
        <w:rPr>
          <w:sz w:val="24"/>
          <w:szCs w:val="24"/>
        </w:rPr>
        <w:t>install</w:t>
      </w:r>
      <w:proofErr w:type="spellEnd"/>
      <w:r w:rsidRPr="001F44E2">
        <w:rPr>
          <w:sz w:val="24"/>
          <w:szCs w:val="24"/>
        </w:rPr>
        <w:t xml:space="preserve"> </w:t>
      </w:r>
      <w:proofErr w:type="spellStart"/>
      <w:r w:rsidRPr="001F44E2">
        <w:rPr>
          <w:sz w:val="24"/>
          <w:szCs w:val="24"/>
        </w:rPr>
        <w:t>flask</w:t>
      </w:r>
      <w:proofErr w:type="spellEnd"/>
    </w:p>
    <w:p w:rsidR="001F44E2" w:rsidRDefault="001F44E2" w:rsidP="001F44E2">
      <w:pPr>
        <w:tabs>
          <w:tab w:val="left" w:pos="709"/>
        </w:tabs>
        <w:jc w:val="both"/>
        <w:rPr>
          <w:sz w:val="24"/>
          <w:szCs w:val="24"/>
        </w:rPr>
      </w:pPr>
    </w:p>
    <w:p w:rsidR="001F44E2" w:rsidRPr="008B5071" w:rsidRDefault="001F44E2" w:rsidP="001F44E2">
      <w:pPr>
        <w:tabs>
          <w:tab w:val="left" w:pos="709"/>
        </w:tabs>
        <w:jc w:val="both"/>
        <w:rPr>
          <w:sz w:val="24"/>
          <w:szCs w:val="24"/>
        </w:rPr>
      </w:pPr>
      <w:r>
        <w:rPr>
          <w:sz w:val="24"/>
          <w:szCs w:val="24"/>
        </w:rPr>
        <w:t>Результат испытания пункта 2 считается положительным, если в установка прошла успешно, а именно в терминале выводится следующее:</w:t>
      </w:r>
    </w:p>
    <w:p w:rsidR="008B5071" w:rsidRDefault="00FD0D67" w:rsidP="001F44E2">
      <w:pPr>
        <w:tabs>
          <w:tab w:val="left" w:pos="709"/>
        </w:tabs>
        <w:jc w:val="both"/>
        <w:rPr>
          <w:sz w:val="24"/>
          <w:szCs w:val="24"/>
        </w:rPr>
      </w:pPr>
      <w:r w:rsidRPr="000B51B6">
        <w:rPr>
          <w:noProof/>
        </w:rPr>
        <w:drawing>
          <wp:inline distT="0" distB="0" distL="0" distR="0">
            <wp:extent cx="6121400" cy="1930400"/>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21400" cy="1930400"/>
                    </a:xfrm>
                    <a:prstGeom prst="rect">
                      <a:avLst/>
                    </a:prstGeom>
                    <a:noFill/>
                    <a:ln>
                      <a:noFill/>
                    </a:ln>
                  </pic:spPr>
                </pic:pic>
              </a:graphicData>
            </a:graphic>
          </wp:inline>
        </w:drawing>
      </w:r>
    </w:p>
    <w:p w:rsidR="001F44E2" w:rsidRDefault="001F44E2" w:rsidP="001F44E2">
      <w:pPr>
        <w:tabs>
          <w:tab w:val="left" w:pos="709"/>
        </w:tabs>
        <w:jc w:val="both"/>
        <w:rPr>
          <w:sz w:val="24"/>
          <w:szCs w:val="24"/>
        </w:rPr>
      </w:pPr>
    </w:p>
    <w:p w:rsidR="008B5071" w:rsidRDefault="008B5071" w:rsidP="001F44E2">
      <w:pPr>
        <w:tabs>
          <w:tab w:val="left" w:pos="709"/>
        </w:tabs>
        <w:jc w:val="both"/>
        <w:rPr>
          <w:sz w:val="24"/>
          <w:szCs w:val="24"/>
        </w:rPr>
      </w:pPr>
      <w:r>
        <w:rPr>
          <w:sz w:val="24"/>
          <w:szCs w:val="24"/>
          <w:lang w:val="en-US"/>
        </w:rPr>
        <w:tab/>
      </w:r>
      <w:r w:rsidRPr="008B5071">
        <w:rPr>
          <w:sz w:val="24"/>
          <w:szCs w:val="24"/>
        </w:rPr>
        <w:t xml:space="preserve">2.2. </w:t>
      </w:r>
      <w:r>
        <w:rPr>
          <w:sz w:val="24"/>
          <w:szCs w:val="24"/>
        </w:rPr>
        <w:t xml:space="preserve">Для установки </w:t>
      </w:r>
      <w:proofErr w:type="spellStart"/>
      <w:r>
        <w:rPr>
          <w:sz w:val="24"/>
          <w:szCs w:val="24"/>
          <w:lang w:val="en-US"/>
        </w:rPr>
        <w:t>matplotlib</w:t>
      </w:r>
      <w:proofErr w:type="spellEnd"/>
      <w:r>
        <w:rPr>
          <w:sz w:val="24"/>
          <w:szCs w:val="24"/>
        </w:rPr>
        <w:t xml:space="preserve"> откройте терминал и выполните команду</w:t>
      </w:r>
    </w:p>
    <w:p w:rsidR="008B5071" w:rsidRPr="008B5071" w:rsidRDefault="008B5071" w:rsidP="001F44E2">
      <w:pPr>
        <w:tabs>
          <w:tab w:val="left" w:pos="709"/>
        </w:tabs>
        <w:jc w:val="both"/>
        <w:rPr>
          <w:sz w:val="24"/>
          <w:szCs w:val="24"/>
          <w:lang w:val="en-US"/>
        </w:rPr>
      </w:pPr>
      <w:r>
        <w:rPr>
          <w:sz w:val="24"/>
          <w:szCs w:val="24"/>
        </w:rPr>
        <w:tab/>
      </w:r>
      <w:r>
        <w:rPr>
          <w:sz w:val="24"/>
          <w:szCs w:val="24"/>
        </w:rPr>
        <w:tab/>
      </w:r>
      <w:r>
        <w:rPr>
          <w:sz w:val="24"/>
          <w:szCs w:val="24"/>
        </w:rPr>
        <w:tab/>
      </w:r>
      <w:proofErr w:type="spellStart"/>
      <w:r w:rsidRPr="008B5071">
        <w:rPr>
          <w:rStyle w:val="pre"/>
          <w:color w:val="333333"/>
          <w:spacing w:val="2"/>
          <w:sz w:val="22"/>
          <w:shd w:val="clear" w:color="auto" w:fill="FFFFFF"/>
          <w:lang w:val="en-US"/>
        </w:rPr>
        <w:t>sudo</w:t>
      </w:r>
      <w:proofErr w:type="spellEnd"/>
      <w:r w:rsidRPr="008B5071">
        <w:rPr>
          <w:color w:val="333333"/>
          <w:spacing w:val="2"/>
          <w:sz w:val="22"/>
          <w:shd w:val="clear" w:color="auto" w:fill="FFFFFF"/>
          <w:lang w:val="en-US"/>
        </w:rPr>
        <w:t> </w:t>
      </w:r>
      <w:r w:rsidRPr="008B5071">
        <w:rPr>
          <w:rStyle w:val="pre"/>
          <w:color w:val="333333"/>
          <w:spacing w:val="2"/>
          <w:sz w:val="22"/>
          <w:shd w:val="clear" w:color="auto" w:fill="FFFFFF"/>
          <w:lang w:val="en-US"/>
        </w:rPr>
        <w:t>apt-get</w:t>
      </w:r>
      <w:r w:rsidRPr="008B5071">
        <w:rPr>
          <w:color w:val="333333"/>
          <w:spacing w:val="2"/>
          <w:sz w:val="22"/>
          <w:shd w:val="clear" w:color="auto" w:fill="FFFFFF"/>
          <w:lang w:val="en-US"/>
        </w:rPr>
        <w:t> </w:t>
      </w:r>
      <w:r w:rsidRPr="008B5071">
        <w:rPr>
          <w:rStyle w:val="pre"/>
          <w:color w:val="333333"/>
          <w:spacing w:val="2"/>
          <w:sz w:val="22"/>
          <w:shd w:val="clear" w:color="auto" w:fill="FFFFFF"/>
          <w:lang w:val="en-US"/>
        </w:rPr>
        <w:t>install</w:t>
      </w:r>
      <w:r w:rsidRPr="008B5071">
        <w:rPr>
          <w:color w:val="333333"/>
          <w:spacing w:val="2"/>
          <w:sz w:val="22"/>
          <w:shd w:val="clear" w:color="auto" w:fill="FFFFFF"/>
          <w:lang w:val="en-US"/>
        </w:rPr>
        <w:t> </w:t>
      </w:r>
      <w:r w:rsidRPr="008B5071">
        <w:rPr>
          <w:rStyle w:val="pre"/>
          <w:color w:val="333333"/>
          <w:spacing w:val="2"/>
          <w:sz w:val="22"/>
          <w:shd w:val="clear" w:color="auto" w:fill="FFFFFF"/>
          <w:lang w:val="en-US"/>
        </w:rPr>
        <w:t>python3-matplotlib</w:t>
      </w:r>
    </w:p>
    <w:p w:rsidR="00D35507" w:rsidRPr="008B5071" w:rsidRDefault="00D35507" w:rsidP="00C11977">
      <w:pPr>
        <w:suppressAutoHyphens/>
        <w:jc w:val="both"/>
        <w:rPr>
          <w:sz w:val="24"/>
          <w:szCs w:val="24"/>
          <w:lang w:val="en-US"/>
        </w:rPr>
      </w:pPr>
    </w:p>
    <w:p w:rsidR="00A34CD5" w:rsidRPr="00C11977" w:rsidRDefault="00014343" w:rsidP="00C11977">
      <w:pPr>
        <w:suppressAutoHyphens/>
        <w:jc w:val="both"/>
        <w:rPr>
          <w:sz w:val="24"/>
          <w:szCs w:val="24"/>
        </w:rPr>
      </w:pPr>
      <w:r w:rsidRPr="001F44E2">
        <w:rPr>
          <w:sz w:val="24"/>
          <w:szCs w:val="24"/>
        </w:rPr>
        <w:t>3.</w:t>
      </w:r>
      <w:r w:rsidRPr="00314710">
        <w:rPr>
          <w:b/>
          <w:sz w:val="24"/>
          <w:szCs w:val="24"/>
        </w:rPr>
        <w:t xml:space="preserve"> </w:t>
      </w:r>
      <w:r w:rsidR="00A34CD5" w:rsidRPr="00C11977">
        <w:rPr>
          <w:sz w:val="24"/>
          <w:szCs w:val="24"/>
        </w:rPr>
        <w:t xml:space="preserve">Установить </w:t>
      </w:r>
      <w:r w:rsidR="00EC658D" w:rsidRPr="00C11977">
        <w:rPr>
          <w:sz w:val="24"/>
          <w:szCs w:val="24"/>
        </w:rPr>
        <w:t>ПО «</w:t>
      </w:r>
      <w:proofErr w:type="spellStart"/>
      <w:r w:rsidR="00EC658D" w:rsidRPr="00C11977">
        <w:rPr>
          <w:sz w:val="24"/>
          <w:szCs w:val="24"/>
          <w:lang w:val="en-US"/>
        </w:rPr>
        <w:t>FaceRecognition</w:t>
      </w:r>
      <w:proofErr w:type="spellEnd"/>
      <w:r>
        <w:rPr>
          <w:sz w:val="24"/>
          <w:szCs w:val="24"/>
        </w:rPr>
        <w:t>», согласно разделу</w:t>
      </w:r>
      <w:r w:rsidR="00357CAD">
        <w:rPr>
          <w:sz w:val="24"/>
          <w:szCs w:val="24"/>
        </w:rPr>
        <w:t xml:space="preserve"> «З</w:t>
      </w:r>
      <w:r w:rsidR="00EC658D" w:rsidRPr="00C11977">
        <w:rPr>
          <w:sz w:val="24"/>
          <w:szCs w:val="24"/>
        </w:rPr>
        <w:t xml:space="preserve">апуск </w:t>
      </w:r>
      <w:proofErr w:type="spellStart"/>
      <w:r w:rsidR="00EC658D" w:rsidRPr="00C11977">
        <w:rPr>
          <w:sz w:val="24"/>
          <w:szCs w:val="24"/>
        </w:rPr>
        <w:t>Face</w:t>
      </w:r>
      <w:proofErr w:type="spellEnd"/>
      <w:r w:rsidR="00EC658D" w:rsidRPr="00C11977">
        <w:rPr>
          <w:sz w:val="24"/>
          <w:szCs w:val="24"/>
        </w:rPr>
        <w:t xml:space="preserve"> </w:t>
      </w:r>
      <w:proofErr w:type="spellStart"/>
      <w:r w:rsidR="00EC658D" w:rsidRPr="00C11977">
        <w:rPr>
          <w:sz w:val="24"/>
          <w:szCs w:val="24"/>
        </w:rPr>
        <w:t>Recognition</w:t>
      </w:r>
      <w:proofErr w:type="spellEnd"/>
      <w:r w:rsidR="00EC658D" w:rsidRPr="00C11977">
        <w:rPr>
          <w:sz w:val="24"/>
          <w:szCs w:val="24"/>
        </w:rPr>
        <w:t xml:space="preserve"> </w:t>
      </w:r>
      <w:proofErr w:type="spellStart"/>
      <w:r w:rsidR="00357CAD" w:rsidRPr="00357CAD">
        <w:rPr>
          <w:sz w:val="24"/>
          <w:szCs w:val="24"/>
        </w:rPr>
        <w:t>System</w:t>
      </w:r>
      <w:proofErr w:type="spellEnd"/>
      <w:r w:rsidR="00EC658D" w:rsidRPr="00C11977">
        <w:rPr>
          <w:sz w:val="24"/>
          <w:szCs w:val="24"/>
        </w:rPr>
        <w:t>» пункта 3 «Руководства системного оператора» ПО «</w:t>
      </w:r>
      <w:proofErr w:type="spellStart"/>
      <w:r w:rsidR="00EC658D" w:rsidRPr="00C11977">
        <w:rPr>
          <w:sz w:val="24"/>
          <w:szCs w:val="24"/>
        </w:rPr>
        <w:t>FaceRecognition</w:t>
      </w:r>
      <w:proofErr w:type="spellEnd"/>
      <w:r w:rsidR="00EC658D" w:rsidRPr="00C11977">
        <w:rPr>
          <w:sz w:val="24"/>
          <w:szCs w:val="24"/>
        </w:rPr>
        <w:t>» [4]:</w:t>
      </w:r>
    </w:p>
    <w:p w:rsidR="00EC658D" w:rsidRPr="00171DB8" w:rsidRDefault="00014343" w:rsidP="00014343">
      <w:pPr>
        <w:suppressAutoHyphens/>
        <w:ind w:firstLine="720"/>
        <w:jc w:val="both"/>
        <w:rPr>
          <w:sz w:val="24"/>
          <w:szCs w:val="24"/>
          <w:lang w:val="en-US"/>
        </w:rPr>
      </w:pPr>
      <w:r w:rsidRPr="00171DB8">
        <w:rPr>
          <w:sz w:val="24"/>
          <w:szCs w:val="24"/>
          <w:lang w:val="en-US"/>
        </w:rPr>
        <w:t>3</w:t>
      </w:r>
      <w:r w:rsidR="00D35507" w:rsidRPr="00171DB8">
        <w:rPr>
          <w:sz w:val="24"/>
          <w:szCs w:val="24"/>
          <w:lang w:val="en-US"/>
        </w:rPr>
        <w:t xml:space="preserve">.1. </w:t>
      </w:r>
      <w:r w:rsidR="00357CAD">
        <w:rPr>
          <w:sz w:val="24"/>
          <w:szCs w:val="24"/>
        </w:rPr>
        <w:t>Распакуйте</w:t>
      </w:r>
      <w:r w:rsidR="00357CAD" w:rsidRPr="00171DB8">
        <w:rPr>
          <w:sz w:val="24"/>
          <w:szCs w:val="24"/>
          <w:lang w:val="en-US"/>
        </w:rPr>
        <w:t xml:space="preserve"> </w:t>
      </w:r>
      <w:r w:rsidR="00357CAD">
        <w:rPr>
          <w:sz w:val="24"/>
          <w:szCs w:val="24"/>
        </w:rPr>
        <w:t>архив</w:t>
      </w:r>
      <w:r w:rsidR="00357CAD" w:rsidRPr="00171DB8">
        <w:rPr>
          <w:sz w:val="24"/>
          <w:szCs w:val="24"/>
          <w:lang w:val="en-US"/>
        </w:rPr>
        <w:t xml:space="preserve"> </w:t>
      </w:r>
      <w:proofErr w:type="spellStart"/>
      <w:r w:rsidR="00171DB8" w:rsidRPr="00E20E0A">
        <w:rPr>
          <w:sz w:val="24"/>
          <w:szCs w:val="24"/>
          <w:lang w:val="en-US"/>
        </w:rPr>
        <w:t>face</w:t>
      </w:r>
      <w:r w:rsidR="00171DB8" w:rsidRPr="00357CAD">
        <w:rPr>
          <w:sz w:val="24"/>
          <w:szCs w:val="24"/>
          <w:lang w:val="en-US"/>
        </w:rPr>
        <w:t>_</w:t>
      </w:r>
      <w:r w:rsidR="00171DB8" w:rsidRPr="00E20E0A">
        <w:rPr>
          <w:sz w:val="24"/>
          <w:szCs w:val="24"/>
          <w:lang w:val="en-US"/>
        </w:rPr>
        <w:t>recognition</w:t>
      </w:r>
      <w:r w:rsidR="00171DB8" w:rsidRPr="00357CAD">
        <w:rPr>
          <w:sz w:val="24"/>
          <w:szCs w:val="24"/>
          <w:lang w:val="en-US"/>
        </w:rPr>
        <w:t>_</w:t>
      </w:r>
      <w:r w:rsidR="00171DB8" w:rsidRPr="00E20E0A">
        <w:rPr>
          <w:sz w:val="24"/>
          <w:szCs w:val="24"/>
          <w:lang w:val="en-US"/>
        </w:rPr>
        <w:t>openvino</w:t>
      </w:r>
      <w:r w:rsidR="00171DB8" w:rsidRPr="00357CAD">
        <w:rPr>
          <w:sz w:val="24"/>
          <w:szCs w:val="24"/>
          <w:lang w:val="en-US"/>
        </w:rPr>
        <w:t>.</w:t>
      </w:r>
      <w:r w:rsidR="00171DB8" w:rsidRPr="00E20E0A">
        <w:rPr>
          <w:sz w:val="24"/>
          <w:szCs w:val="24"/>
          <w:lang w:val="en-US"/>
        </w:rPr>
        <w:t>tar</w:t>
      </w:r>
      <w:r w:rsidR="00171DB8" w:rsidRPr="00357CAD">
        <w:rPr>
          <w:sz w:val="24"/>
          <w:szCs w:val="24"/>
          <w:lang w:val="en-US"/>
        </w:rPr>
        <w:t>.</w:t>
      </w:r>
      <w:r w:rsidR="00171DB8" w:rsidRPr="00E20E0A">
        <w:rPr>
          <w:sz w:val="24"/>
          <w:szCs w:val="24"/>
          <w:lang w:val="en-US"/>
        </w:rPr>
        <w:t>gz</w:t>
      </w:r>
      <w:proofErr w:type="spellEnd"/>
      <w:r w:rsidR="00171DB8" w:rsidRPr="00171DB8">
        <w:rPr>
          <w:sz w:val="24"/>
          <w:szCs w:val="24"/>
          <w:lang w:val="en-US"/>
        </w:rPr>
        <w:t xml:space="preserve">  </w:t>
      </w:r>
      <w:r w:rsidR="00357CAD">
        <w:rPr>
          <w:sz w:val="24"/>
          <w:szCs w:val="24"/>
        </w:rPr>
        <w:t>с</w:t>
      </w:r>
      <w:r w:rsidR="00357CAD" w:rsidRPr="00171DB8">
        <w:rPr>
          <w:sz w:val="24"/>
          <w:szCs w:val="24"/>
          <w:lang w:val="en-US"/>
        </w:rPr>
        <w:t xml:space="preserve"> </w:t>
      </w:r>
      <w:r w:rsidR="00357CAD">
        <w:rPr>
          <w:sz w:val="24"/>
          <w:szCs w:val="24"/>
        </w:rPr>
        <w:t>ПО</w:t>
      </w:r>
      <w:r w:rsidR="00357CAD" w:rsidRPr="00171DB8">
        <w:rPr>
          <w:sz w:val="24"/>
          <w:szCs w:val="24"/>
          <w:lang w:val="en-US"/>
        </w:rPr>
        <w:t xml:space="preserve"> «</w:t>
      </w:r>
      <w:r w:rsidR="00357CAD">
        <w:rPr>
          <w:sz w:val="24"/>
          <w:szCs w:val="24"/>
          <w:lang w:val="en-US"/>
        </w:rPr>
        <w:t>Face</w:t>
      </w:r>
      <w:r w:rsidR="00357CAD" w:rsidRPr="00171DB8">
        <w:rPr>
          <w:sz w:val="24"/>
          <w:szCs w:val="24"/>
          <w:lang w:val="en-US"/>
        </w:rPr>
        <w:t xml:space="preserve"> </w:t>
      </w:r>
      <w:r w:rsidR="00357CAD">
        <w:rPr>
          <w:sz w:val="24"/>
          <w:szCs w:val="24"/>
          <w:lang w:val="en-US"/>
        </w:rPr>
        <w:t>Recognition</w:t>
      </w:r>
      <w:r w:rsidR="00357CAD" w:rsidRPr="00171DB8">
        <w:rPr>
          <w:sz w:val="24"/>
          <w:szCs w:val="24"/>
          <w:lang w:val="en-US"/>
        </w:rPr>
        <w:t>»</w:t>
      </w:r>
      <w:r w:rsidR="00171DB8" w:rsidRPr="00171DB8">
        <w:rPr>
          <w:sz w:val="24"/>
          <w:szCs w:val="24"/>
          <w:lang w:val="en-US"/>
        </w:rPr>
        <w:t>;</w:t>
      </w:r>
    </w:p>
    <w:p w:rsidR="00357CAD" w:rsidRPr="00171DB8" w:rsidRDefault="00171DB8" w:rsidP="00171DB8">
      <w:pPr>
        <w:tabs>
          <w:tab w:val="left" w:pos="426"/>
        </w:tabs>
        <w:jc w:val="both"/>
        <w:rPr>
          <w:sz w:val="24"/>
          <w:szCs w:val="24"/>
          <w:lang w:val="en-US"/>
        </w:rPr>
      </w:pPr>
      <w:r>
        <w:rPr>
          <w:sz w:val="24"/>
          <w:szCs w:val="24"/>
          <w:lang w:val="en-US"/>
        </w:rPr>
        <w:tab/>
      </w:r>
      <w:r>
        <w:rPr>
          <w:sz w:val="24"/>
          <w:szCs w:val="24"/>
          <w:lang w:val="en-US"/>
        </w:rPr>
        <w:tab/>
      </w:r>
      <w:r w:rsidR="00357CAD" w:rsidRPr="00171DB8">
        <w:rPr>
          <w:sz w:val="24"/>
          <w:szCs w:val="24"/>
          <w:lang w:val="en-US"/>
        </w:rPr>
        <w:t xml:space="preserve">3.2. </w:t>
      </w:r>
      <w:r w:rsidR="00357CAD">
        <w:rPr>
          <w:sz w:val="24"/>
          <w:szCs w:val="24"/>
        </w:rPr>
        <w:t>Распакуйте</w:t>
      </w:r>
      <w:r w:rsidR="00357CAD" w:rsidRPr="00171DB8">
        <w:rPr>
          <w:sz w:val="24"/>
          <w:szCs w:val="24"/>
          <w:lang w:val="en-US"/>
        </w:rPr>
        <w:t xml:space="preserve"> </w:t>
      </w:r>
      <w:r w:rsidR="00357CAD">
        <w:rPr>
          <w:sz w:val="24"/>
          <w:szCs w:val="24"/>
        </w:rPr>
        <w:t>архив</w:t>
      </w:r>
      <w:r w:rsidR="00357CAD" w:rsidRPr="00171DB8">
        <w:rPr>
          <w:sz w:val="24"/>
          <w:szCs w:val="24"/>
          <w:lang w:val="en-US"/>
        </w:rPr>
        <w:t xml:space="preserve"> </w:t>
      </w:r>
      <w:proofErr w:type="spellStart"/>
      <w:r>
        <w:rPr>
          <w:sz w:val="24"/>
          <w:szCs w:val="24"/>
          <w:lang w:val="en-US"/>
        </w:rPr>
        <w:t>PhotosForFaceRecognition.tar.gz</w:t>
      </w:r>
      <w:proofErr w:type="spellEnd"/>
      <w:r w:rsidRPr="00171DB8">
        <w:rPr>
          <w:sz w:val="24"/>
          <w:szCs w:val="24"/>
          <w:lang w:val="en-US"/>
        </w:rPr>
        <w:t xml:space="preserve"> </w:t>
      </w:r>
      <w:r w:rsidR="00357CAD">
        <w:rPr>
          <w:sz w:val="24"/>
          <w:szCs w:val="24"/>
        </w:rPr>
        <w:t>с</w:t>
      </w:r>
      <w:r w:rsidR="00357CAD" w:rsidRPr="00171DB8">
        <w:rPr>
          <w:sz w:val="24"/>
          <w:szCs w:val="24"/>
          <w:lang w:val="en-US"/>
        </w:rPr>
        <w:t xml:space="preserve"> </w:t>
      </w:r>
      <w:proofErr w:type="spellStart"/>
      <w:r w:rsidR="00357CAD">
        <w:rPr>
          <w:sz w:val="24"/>
          <w:szCs w:val="24"/>
        </w:rPr>
        <w:t>датасетом</w:t>
      </w:r>
      <w:proofErr w:type="spellEnd"/>
      <w:r w:rsidRPr="00171DB8">
        <w:rPr>
          <w:sz w:val="24"/>
          <w:szCs w:val="24"/>
          <w:lang w:val="en-US"/>
        </w:rPr>
        <w:t>;</w:t>
      </w:r>
    </w:p>
    <w:p w:rsidR="00357CAD" w:rsidRDefault="00357CAD" w:rsidP="00014343">
      <w:pPr>
        <w:suppressAutoHyphens/>
        <w:ind w:firstLine="720"/>
        <w:jc w:val="both"/>
        <w:rPr>
          <w:sz w:val="24"/>
          <w:szCs w:val="24"/>
        </w:rPr>
      </w:pPr>
      <w:r>
        <w:rPr>
          <w:sz w:val="24"/>
          <w:szCs w:val="24"/>
        </w:rPr>
        <w:lastRenderedPageBreak/>
        <w:t>3.3. Зайдите терминал, перейдите в директорию, куда был распакован архив с ПО «</w:t>
      </w:r>
      <w:proofErr w:type="spellStart"/>
      <w:r>
        <w:rPr>
          <w:sz w:val="24"/>
          <w:szCs w:val="24"/>
          <w:lang w:val="en-US"/>
        </w:rPr>
        <w:t>FaceRecognition</w:t>
      </w:r>
      <w:proofErr w:type="spellEnd"/>
      <w:r>
        <w:rPr>
          <w:sz w:val="24"/>
          <w:szCs w:val="24"/>
        </w:rPr>
        <w:t>», и выполните команду:</w:t>
      </w:r>
    </w:p>
    <w:p w:rsidR="00357CAD" w:rsidRDefault="00357CAD" w:rsidP="00014343">
      <w:pPr>
        <w:suppressAutoHyphens/>
        <w:ind w:firstLine="720"/>
        <w:jc w:val="both"/>
        <w:rPr>
          <w:i/>
          <w:sz w:val="24"/>
          <w:szCs w:val="24"/>
        </w:rPr>
      </w:pPr>
      <w:r w:rsidRPr="00B61B01">
        <w:rPr>
          <w:sz w:val="24"/>
          <w:szCs w:val="24"/>
        </w:rPr>
        <w:t>./</w:t>
      </w:r>
      <w:r w:rsidRPr="00357CAD">
        <w:rPr>
          <w:sz w:val="24"/>
          <w:szCs w:val="24"/>
          <w:lang w:val="en-US"/>
        </w:rPr>
        <w:t>face</w:t>
      </w:r>
      <w:r w:rsidRPr="00B61B01">
        <w:rPr>
          <w:sz w:val="24"/>
          <w:szCs w:val="24"/>
        </w:rPr>
        <w:t>_</w:t>
      </w:r>
      <w:r w:rsidRPr="00357CAD">
        <w:rPr>
          <w:sz w:val="24"/>
          <w:szCs w:val="24"/>
          <w:lang w:val="en-US"/>
        </w:rPr>
        <w:t>recognition</w:t>
      </w:r>
      <w:r w:rsidRPr="00B61B01">
        <w:rPr>
          <w:sz w:val="24"/>
          <w:szCs w:val="24"/>
        </w:rPr>
        <w:t>_</w:t>
      </w:r>
      <w:r w:rsidRPr="00357CAD">
        <w:rPr>
          <w:sz w:val="24"/>
          <w:szCs w:val="24"/>
          <w:lang w:val="en-US"/>
        </w:rPr>
        <w:t>adapter</w:t>
      </w:r>
      <w:r w:rsidRPr="00B61B01">
        <w:rPr>
          <w:sz w:val="24"/>
          <w:szCs w:val="24"/>
        </w:rPr>
        <w:t>.</w:t>
      </w:r>
      <w:proofErr w:type="spellStart"/>
      <w:r w:rsidRPr="00357CAD">
        <w:rPr>
          <w:sz w:val="24"/>
          <w:szCs w:val="24"/>
          <w:lang w:val="en-US"/>
        </w:rPr>
        <w:t>py</w:t>
      </w:r>
      <w:proofErr w:type="spellEnd"/>
      <w:r w:rsidRPr="00B61B01">
        <w:rPr>
          <w:sz w:val="24"/>
          <w:szCs w:val="24"/>
        </w:rPr>
        <w:t xml:space="preserve">  ../</w:t>
      </w:r>
      <w:proofErr w:type="spellStart"/>
      <w:r w:rsidRPr="00357CAD">
        <w:rPr>
          <w:i/>
          <w:sz w:val="24"/>
          <w:szCs w:val="24"/>
        </w:rPr>
        <w:t>путь_до_изображения</w:t>
      </w:r>
      <w:proofErr w:type="spellEnd"/>
    </w:p>
    <w:p w:rsidR="00357CAD" w:rsidRDefault="00357CAD" w:rsidP="00357CAD">
      <w:pPr>
        <w:suppressAutoHyphens/>
        <w:jc w:val="both"/>
        <w:rPr>
          <w:i/>
          <w:sz w:val="24"/>
          <w:szCs w:val="24"/>
        </w:rPr>
      </w:pPr>
    </w:p>
    <w:p w:rsidR="00357CAD" w:rsidRPr="00171DB8" w:rsidRDefault="00357CAD" w:rsidP="00357CAD">
      <w:pPr>
        <w:suppressAutoHyphens/>
        <w:jc w:val="both"/>
        <w:rPr>
          <w:sz w:val="24"/>
          <w:szCs w:val="24"/>
          <w:lang w:val="en-US"/>
        </w:rPr>
      </w:pPr>
      <w:r w:rsidRPr="00357CAD">
        <w:rPr>
          <w:sz w:val="24"/>
          <w:szCs w:val="24"/>
        </w:rPr>
        <w:t>../</w:t>
      </w:r>
      <w:proofErr w:type="spellStart"/>
      <w:r w:rsidRPr="00357CAD">
        <w:rPr>
          <w:i/>
          <w:sz w:val="24"/>
          <w:szCs w:val="24"/>
        </w:rPr>
        <w:t>путь_до_изображения</w:t>
      </w:r>
      <w:proofErr w:type="spellEnd"/>
      <w:r w:rsidRPr="00357CAD">
        <w:rPr>
          <w:i/>
          <w:sz w:val="24"/>
          <w:szCs w:val="24"/>
        </w:rPr>
        <w:t xml:space="preserve"> - </w:t>
      </w:r>
      <w:r>
        <w:rPr>
          <w:i/>
          <w:sz w:val="24"/>
          <w:szCs w:val="24"/>
        </w:rPr>
        <w:t xml:space="preserve"> </w:t>
      </w:r>
      <w:r>
        <w:rPr>
          <w:sz w:val="24"/>
          <w:szCs w:val="24"/>
        </w:rPr>
        <w:t xml:space="preserve">путь то изображения из </w:t>
      </w:r>
      <w:proofErr w:type="spellStart"/>
      <w:r>
        <w:rPr>
          <w:sz w:val="24"/>
          <w:szCs w:val="24"/>
        </w:rPr>
        <w:t>датасета</w:t>
      </w:r>
      <w:proofErr w:type="spellEnd"/>
      <w:r>
        <w:rPr>
          <w:sz w:val="24"/>
          <w:szCs w:val="24"/>
        </w:rPr>
        <w:t>. Пример</w:t>
      </w:r>
      <w:r w:rsidRPr="00171DB8">
        <w:rPr>
          <w:sz w:val="24"/>
          <w:szCs w:val="24"/>
          <w:lang w:val="en-US"/>
        </w:rPr>
        <w:t xml:space="preserve"> - </w:t>
      </w:r>
      <w:r w:rsidR="00171DB8" w:rsidRPr="00171DB8">
        <w:rPr>
          <w:sz w:val="24"/>
          <w:szCs w:val="24"/>
          <w:lang w:val="en-US"/>
        </w:rPr>
        <w:t xml:space="preserve">                                                 </w:t>
      </w:r>
      <w:r w:rsidRPr="00171DB8">
        <w:rPr>
          <w:sz w:val="24"/>
          <w:szCs w:val="24"/>
          <w:lang w:val="en-US"/>
        </w:rPr>
        <w:t>../</w:t>
      </w:r>
      <w:proofErr w:type="spellStart"/>
      <w:r w:rsidR="00171DB8">
        <w:rPr>
          <w:sz w:val="24"/>
          <w:szCs w:val="24"/>
          <w:lang w:val="en-US"/>
        </w:rPr>
        <w:t>PhotosForFaceRecognition</w:t>
      </w:r>
      <w:proofErr w:type="spellEnd"/>
      <w:r w:rsidRPr="00171DB8">
        <w:rPr>
          <w:sz w:val="24"/>
          <w:szCs w:val="24"/>
          <w:lang w:val="en-US"/>
        </w:rPr>
        <w:t>/</w:t>
      </w:r>
      <w:r w:rsidR="00171DB8">
        <w:rPr>
          <w:sz w:val="24"/>
          <w:szCs w:val="24"/>
          <w:lang w:val="en-US"/>
        </w:rPr>
        <w:t>All</w:t>
      </w:r>
      <w:r w:rsidRPr="00171DB8">
        <w:rPr>
          <w:sz w:val="24"/>
          <w:szCs w:val="24"/>
          <w:lang w:val="en-US"/>
        </w:rPr>
        <w:t>/</w:t>
      </w:r>
      <w:r>
        <w:rPr>
          <w:sz w:val="24"/>
          <w:szCs w:val="24"/>
          <w:lang w:val="en-US"/>
        </w:rPr>
        <w:t>All</w:t>
      </w:r>
      <w:r w:rsidRPr="00171DB8">
        <w:rPr>
          <w:sz w:val="24"/>
          <w:szCs w:val="24"/>
          <w:lang w:val="en-US"/>
        </w:rPr>
        <w:t>_</w:t>
      </w:r>
      <w:r>
        <w:rPr>
          <w:sz w:val="24"/>
          <w:szCs w:val="24"/>
          <w:lang w:val="en-US"/>
        </w:rPr>
        <w:t>test</w:t>
      </w:r>
      <w:r w:rsidRPr="00171DB8">
        <w:rPr>
          <w:sz w:val="24"/>
          <w:szCs w:val="24"/>
          <w:lang w:val="en-US"/>
        </w:rPr>
        <w:t>_1.</w:t>
      </w:r>
      <w:r w:rsidRPr="00357CAD">
        <w:rPr>
          <w:sz w:val="24"/>
          <w:szCs w:val="24"/>
          <w:lang w:val="en-US"/>
        </w:rPr>
        <w:t>jpg</w:t>
      </w:r>
    </w:p>
    <w:p w:rsidR="00357CAD" w:rsidRPr="00171DB8" w:rsidRDefault="00357CAD" w:rsidP="00014343">
      <w:pPr>
        <w:suppressAutoHyphens/>
        <w:ind w:firstLine="720"/>
        <w:jc w:val="both"/>
        <w:rPr>
          <w:sz w:val="24"/>
          <w:szCs w:val="24"/>
          <w:lang w:val="en-US"/>
        </w:rPr>
      </w:pPr>
    </w:p>
    <w:p w:rsidR="00D35507" w:rsidRPr="00C11977" w:rsidRDefault="00D35507" w:rsidP="00C11977">
      <w:pPr>
        <w:tabs>
          <w:tab w:val="left" w:pos="1134"/>
        </w:tabs>
        <w:jc w:val="both"/>
        <w:rPr>
          <w:sz w:val="24"/>
          <w:szCs w:val="24"/>
        </w:rPr>
      </w:pPr>
      <w:r w:rsidRPr="00C11977">
        <w:rPr>
          <w:sz w:val="24"/>
          <w:szCs w:val="24"/>
        </w:rPr>
        <w:t xml:space="preserve">Результат испытания </w:t>
      </w:r>
      <w:r w:rsidR="00014343">
        <w:rPr>
          <w:sz w:val="24"/>
          <w:szCs w:val="24"/>
        </w:rPr>
        <w:t>пункта 3</w:t>
      </w:r>
      <w:r w:rsidRPr="00C11977">
        <w:rPr>
          <w:sz w:val="24"/>
          <w:szCs w:val="24"/>
        </w:rPr>
        <w:t xml:space="preserve"> считается положительным, если будут выполнены условия:</w:t>
      </w:r>
    </w:p>
    <w:p w:rsidR="00D35507" w:rsidRPr="00171DB8" w:rsidRDefault="00014343" w:rsidP="00014343">
      <w:pPr>
        <w:tabs>
          <w:tab w:val="left" w:pos="567"/>
        </w:tabs>
        <w:jc w:val="both"/>
        <w:rPr>
          <w:sz w:val="24"/>
          <w:szCs w:val="24"/>
        </w:rPr>
      </w:pPr>
      <w:r w:rsidRPr="00171DB8">
        <w:rPr>
          <w:rFonts w:eastAsia="Calibri"/>
          <w:sz w:val="24"/>
          <w:szCs w:val="24"/>
        </w:rPr>
        <w:t>-</w:t>
      </w:r>
      <w:r w:rsidRPr="00171DB8">
        <w:rPr>
          <w:rFonts w:eastAsia="Calibri"/>
          <w:sz w:val="24"/>
          <w:szCs w:val="24"/>
        </w:rPr>
        <w:tab/>
      </w:r>
      <w:r w:rsidR="00171DB8">
        <w:rPr>
          <w:rFonts w:eastAsia="Calibri"/>
          <w:sz w:val="24"/>
          <w:szCs w:val="24"/>
        </w:rPr>
        <w:t>А</w:t>
      </w:r>
      <w:r w:rsidR="00D35507" w:rsidRPr="00C11977">
        <w:rPr>
          <w:rFonts w:eastAsia="Calibri"/>
          <w:sz w:val="24"/>
          <w:szCs w:val="24"/>
        </w:rPr>
        <w:t>рхив</w:t>
      </w:r>
      <w:r w:rsidR="00D35507" w:rsidRPr="00171DB8">
        <w:rPr>
          <w:rFonts w:eastAsia="Calibri"/>
          <w:sz w:val="24"/>
          <w:szCs w:val="24"/>
        </w:rPr>
        <w:t xml:space="preserve"> </w:t>
      </w:r>
      <w:r w:rsidR="00D35507" w:rsidRPr="00C11977">
        <w:rPr>
          <w:rFonts w:eastAsia="Calibri"/>
          <w:sz w:val="24"/>
          <w:szCs w:val="24"/>
        </w:rPr>
        <w:t>с</w:t>
      </w:r>
      <w:r w:rsidR="00D35507" w:rsidRPr="00171DB8">
        <w:rPr>
          <w:rFonts w:eastAsia="Calibri"/>
          <w:sz w:val="24"/>
          <w:szCs w:val="24"/>
        </w:rPr>
        <w:t xml:space="preserve"> </w:t>
      </w:r>
      <w:r w:rsidR="00D35507" w:rsidRPr="00C11977">
        <w:rPr>
          <w:rFonts w:eastAsia="Calibri"/>
          <w:sz w:val="24"/>
          <w:szCs w:val="24"/>
        </w:rPr>
        <w:t>ПО</w:t>
      </w:r>
      <w:r w:rsidR="00D35507" w:rsidRPr="00171DB8">
        <w:rPr>
          <w:rFonts w:eastAsia="Calibri"/>
          <w:sz w:val="24"/>
          <w:szCs w:val="24"/>
        </w:rPr>
        <w:t xml:space="preserve"> «</w:t>
      </w:r>
      <w:proofErr w:type="spellStart"/>
      <w:r w:rsidR="00D35507" w:rsidRPr="00171DB8">
        <w:rPr>
          <w:rFonts w:eastAsia="Calibri"/>
          <w:sz w:val="24"/>
          <w:szCs w:val="24"/>
          <w:lang w:val="en-US"/>
        </w:rPr>
        <w:t>FaceRecognition</w:t>
      </w:r>
      <w:proofErr w:type="spellEnd"/>
      <w:r w:rsidR="00D35507" w:rsidRPr="00171DB8">
        <w:rPr>
          <w:rFonts w:eastAsia="Calibri"/>
          <w:sz w:val="24"/>
          <w:szCs w:val="24"/>
        </w:rPr>
        <w:t>»</w:t>
      </w:r>
      <w:r w:rsidR="00171DB8">
        <w:rPr>
          <w:rFonts w:eastAsia="Calibri"/>
          <w:sz w:val="24"/>
          <w:szCs w:val="24"/>
        </w:rPr>
        <w:t xml:space="preserve"> и с </w:t>
      </w:r>
      <w:proofErr w:type="spellStart"/>
      <w:r w:rsidR="00171DB8">
        <w:rPr>
          <w:rFonts w:eastAsia="Calibri"/>
          <w:sz w:val="24"/>
          <w:szCs w:val="24"/>
        </w:rPr>
        <w:t>датасетов</w:t>
      </w:r>
      <w:proofErr w:type="spellEnd"/>
      <w:r w:rsidR="00171DB8">
        <w:rPr>
          <w:rFonts w:eastAsia="Calibri"/>
          <w:sz w:val="24"/>
          <w:szCs w:val="24"/>
        </w:rPr>
        <w:t xml:space="preserve"> успешно распакуются в соответствующие директории</w:t>
      </w:r>
      <w:r w:rsidR="00D35507" w:rsidRPr="00171DB8">
        <w:rPr>
          <w:rFonts w:eastAsia="Calibri"/>
          <w:sz w:val="24"/>
          <w:szCs w:val="24"/>
        </w:rPr>
        <w:t>.</w:t>
      </w:r>
    </w:p>
    <w:p w:rsidR="0030562A" w:rsidRPr="00C11977" w:rsidRDefault="00014343" w:rsidP="00014343">
      <w:pPr>
        <w:tabs>
          <w:tab w:val="left" w:pos="567"/>
        </w:tabs>
        <w:jc w:val="both"/>
        <w:rPr>
          <w:sz w:val="24"/>
          <w:szCs w:val="24"/>
        </w:rPr>
      </w:pPr>
      <w:r>
        <w:rPr>
          <w:rFonts w:eastAsia="Calibri"/>
          <w:sz w:val="24"/>
          <w:szCs w:val="24"/>
        </w:rPr>
        <w:t>-</w:t>
      </w:r>
      <w:r>
        <w:rPr>
          <w:rFonts w:eastAsia="Calibri"/>
          <w:sz w:val="24"/>
          <w:szCs w:val="24"/>
        </w:rPr>
        <w:tab/>
      </w:r>
      <w:r w:rsidR="00D35507" w:rsidRPr="00C11977">
        <w:rPr>
          <w:rFonts w:eastAsia="Calibri"/>
          <w:sz w:val="24"/>
          <w:szCs w:val="24"/>
        </w:rPr>
        <w:t xml:space="preserve">После выполнения </w:t>
      </w:r>
      <w:r w:rsidR="00171DB8">
        <w:rPr>
          <w:rFonts w:eastAsia="Calibri"/>
          <w:sz w:val="24"/>
          <w:szCs w:val="24"/>
        </w:rPr>
        <w:t>команды из пункта 3.3 в терминале</w:t>
      </w:r>
      <w:r w:rsidR="00F128B6">
        <w:rPr>
          <w:sz w:val="24"/>
          <w:szCs w:val="24"/>
        </w:rPr>
        <w:t xml:space="preserve"> </w:t>
      </w:r>
      <w:r w:rsidR="00D35507" w:rsidRPr="00C11977">
        <w:rPr>
          <w:sz w:val="24"/>
          <w:szCs w:val="24"/>
        </w:rPr>
        <w:t xml:space="preserve">будет показано </w:t>
      </w:r>
      <w:r w:rsidR="0030562A" w:rsidRPr="00C11977">
        <w:rPr>
          <w:sz w:val="24"/>
          <w:szCs w:val="24"/>
        </w:rPr>
        <w:t xml:space="preserve">несколько изображений: </w:t>
      </w:r>
    </w:p>
    <w:p w:rsidR="00171DB8" w:rsidRPr="00171DB8" w:rsidRDefault="00171DB8" w:rsidP="00171DB8">
      <w:pPr>
        <w:tabs>
          <w:tab w:val="left" w:pos="851"/>
          <w:tab w:val="left" w:pos="1134"/>
        </w:tabs>
        <w:jc w:val="both"/>
        <w:rPr>
          <w:sz w:val="24"/>
          <w:szCs w:val="24"/>
        </w:rPr>
      </w:pPr>
      <w:r>
        <w:rPr>
          <w:sz w:val="24"/>
          <w:szCs w:val="24"/>
        </w:rPr>
        <w:tab/>
        <w:t xml:space="preserve">- </w:t>
      </w:r>
      <w:r w:rsidRPr="00171DB8">
        <w:rPr>
          <w:sz w:val="24"/>
          <w:szCs w:val="24"/>
        </w:rPr>
        <w:t>входное изображение с ограничивающими прямоугольниками, описывающими найденные лица;</w:t>
      </w:r>
    </w:p>
    <w:p w:rsidR="00171DB8" w:rsidRPr="00171DB8" w:rsidRDefault="00171DB8" w:rsidP="00171DB8">
      <w:pPr>
        <w:tabs>
          <w:tab w:val="left" w:pos="851"/>
          <w:tab w:val="left" w:pos="1134"/>
        </w:tabs>
        <w:jc w:val="both"/>
        <w:rPr>
          <w:sz w:val="24"/>
          <w:szCs w:val="24"/>
        </w:rPr>
      </w:pPr>
      <w:r>
        <w:rPr>
          <w:sz w:val="24"/>
          <w:szCs w:val="24"/>
        </w:rPr>
        <w:tab/>
        <w:t>-</w:t>
      </w:r>
      <w:del w:id="42" w:author="dyashuni" w:date="2019-04-28T16:05:00Z">
        <w:r w:rsidDel="00A04E13">
          <w:rPr>
            <w:sz w:val="24"/>
            <w:szCs w:val="24"/>
          </w:rPr>
          <w:delText xml:space="preserve"> </w:delText>
        </w:r>
      </w:del>
      <w:ins w:id="43" w:author="dyashuni" w:date="2019-04-28T16:05:00Z">
        <w:r w:rsidR="006E2579" w:rsidRPr="006E2579">
          <w:rPr>
            <w:sz w:val="24"/>
            <w:szCs w:val="24"/>
          </w:rPr>
          <w:t xml:space="preserve"> </w:t>
        </w:r>
      </w:ins>
      <w:r w:rsidRPr="00171DB8">
        <w:rPr>
          <w:sz w:val="24"/>
          <w:szCs w:val="24"/>
        </w:rPr>
        <w:t>все найденные лица до и после выравнивания;</w:t>
      </w:r>
    </w:p>
    <w:p w:rsidR="00D35507" w:rsidRPr="00C11977" w:rsidRDefault="00171DB8" w:rsidP="00171DB8">
      <w:pPr>
        <w:tabs>
          <w:tab w:val="left" w:pos="851"/>
          <w:tab w:val="left" w:pos="1134"/>
        </w:tabs>
        <w:jc w:val="both"/>
        <w:rPr>
          <w:sz w:val="24"/>
          <w:szCs w:val="24"/>
        </w:rPr>
      </w:pPr>
      <w:r>
        <w:rPr>
          <w:sz w:val="24"/>
          <w:szCs w:val="24"/>
        </w:rPr>
        <w:tab/>
        <w:t>-</w:t>
      </w:r>
      <w:del w:id="44" w:author="dyashuni" w:date="2019-04-28T16:04:00Z">
        <w:r w:rsidDel="00A04E13">
          <w:rPr>
            <w:sz w:val="24"/>
            <w:szCs w:val="24"/>
          </w:rPr>
          <w:delText xml:space="preserve"> </w:delText>
        </w:r>
      </w:del>
      <w:ins w:id="45" w:author="dyashuni" w:date="2019-04-28T16:05:00Z">
        <w:r w:rsidR="00A04E13">
          <w:rPr>
            <w:sz w:val="24"/>
            <w:szCs w:val="24"/>
            <w:lang w:val="en-US"/>
          </w:rPr>
          <w:t> </w:t>
        </w:r>
      </w:ins>
      <w:r w:rsidRPr="00171DB8">
        <w:rPr>
          <w:sz w:val="24"/>
          <w:szCs w:val="24"/>
        </w:rPr>
        <w:t>входное изображение с ограничивающими прямоугольниками, описывающими найденные лица и подписями имен распознанных на этих лицах людей. Так же для каждого распознанного человека будет добавлена надежность распознавания;</w:t>
      </w:r>
      <w:r>
        <w:rPr>
          <w:sz w:val="24"/>
          <w:szCs w:val="24"/>
        </w:rPr>
        <w:t xml:space="preserve"> </w:t>
      </w:r>
      <w:r w:rsidR="000D18E3">
        <w:rPr>
          <w:sz w:val="24"/>
          <w:szCs w:val="24"/>
        </w:rPr>
        <w:t>(соответствует пунктам 4.1.2.1</w:t>
      </w:r>
      <w:r w:rsidR="000D18E3" w:rsidRPr="000D18E3">
        <w:rPr>
          <w:sz w:val="24"/>
          <w:szCs w:val="24"/>
        </w:rPr>
        <w:t>.</w:t>
      </w:r>
      <w:r w:rsidR="000D18E3">
        <w:rPr>
          <w:sz w:val="24"/>
          <w:szCs w:val="24"/>
        </w:rPr>
        <w:t xml:space="preserve"> – 4.1.2.5 </w:t>
      </w:r>
      <w:r w:rsidR="000D18E3" w:rsidRPr="000D18E3">
        <w:rPr>
          <w:sz w:val="24"/>
          <w:szCs w:val="24"/>
        </w:rPr>
        <w:t>[1])</w:t>
      </w:r>
      <w:r w:rsidR="000D18E3">
        <w:rPr>
          <w:sz w:val="24"/>
          <w:szCs w:val="24"/>
        </w:rPr>
        <w:t>;</w:t>
      </w:r>
    </w:p>
    <w:p w:rsidR="0030562A" w:rsidRPr="00C11977" w:rsidRDefault="0030562A" w:rsidP="00C11977">
      <w:pPr>
        <w:suppressAutoHyphens/>
        <w:jc w:val="both"/>
        <w:rPr>
          <w:sz w:val="24"/>
          <w:szCs w:val="24"/>
        </w:rPr>
      </w:pPr>
    </w:p>
    <w:p w:rsidR="0030562A" w:rsidRDefault="00314710" w:rsidP="00C11977">
      <w:pPr>
        <w:suppressAutoHyphens/>
        <w:jc w:val="both"/>
        <w:rPr>
          <w:sz w:val="24"/>
          <w:szCs w:val="24"/>
        </w:rPr>
      </w:pPr>
      <w:r w:rsidRPr="00314710">
        <w:rPr>
          <w:b/>
          <w:sz w:val="24"/>
          <w:szCs w:val="24"/>
        </w:rPr>
        <w:t>4.</w:t>
      </w:r>
      <w:r>
        <w:rPr>
          <w:sz w:val="24"/>
          <w:szCs w:val="24"/>
        </w:rPr>
        <w:t xml:space="preserve"> </w:t>
      </w:r>
      <w:r w:rsidR="0030562A" w:rsidRPr="00C11977">
        <w:rPr>
          <w:sz w:val="24"/>
          <w:szCs w:val="24"/>
        </w:rPr>
        <w:t xml:space="preserve">Запустить </w:t>
      </w:r>
      <w:proofErr w:type="spellStart"/>
      <w:r w:rsidR="0030562A" w:rsidRPr="00C11977">
        <w:rPr>
          <w:sz w:val="24"/>
          <w:szCs w:val="24"/>
        </w:rPr>
        <w:t>скрипт</w:t>
      </w:r>
      <w:proofErr w:type="spellEnd"/>
      <w:r w:rsidR="0030562A" w:rsidRPr="00C11977">
        <w:rPr>
          <w:sz w:val="24"/>
          <w:szCs w:val="24"/>
        </w:rPr>
        <w:t xml:space="preserve"> для снятия метрик согласно </w:t>
      </w:r>
      <w:r w:rsidR="008B5071">
        <w:rPr>
          <w:sz w:val="24"/>
          <w:szCs w:val="24"/>
        </w:rPr>
        <w:t>пункту</w:t>
      </w:r>
      <w:r w:rsidR="0030562A" w:rsidRPr="008B5071">
        <w:rPr>
          <w:sz w:val="24"/>
          <w:szCs w:val="24"/>
        </w:rPr>
        <w:t xml:space="preserve"> </w:t>
      </w:r>
      <w:r w:rsidR="0032523C" w:rsidRPr="00714550">
        <w:rPr>
          <w:sz w:val="24"/>
          <w:szCs w:val="24"/>
        </w:rPr>
        <w:t xml:space="preserve">«Запуск </w:t>
      </w:r>
      <w:proofErr w:type="spellStart"/>
      <w:r w:rsidR="0032523C" w:rsidRPr="00714550">
        <w:rPr>
          <w:sz w:val="24"/>
          <w:szCs w:val="24"/>
        </w:rPr>
        <w:t>скрипта</w:t>
      </w:r>
      <w:proofErr w:type="spellEnd"/>
      <w:r w:rsidR="0032523C" w:rsidRPr="00714550">
        <w:rPr>
          <w:sz w:val="24"/>
          <w:szCs w:val="24"/>
        </w:rPr>
        <w:t xml:space="preserve"> снятия</w:t>
      </w:r>
      <w:r w:rsidRPr="00714550">
        <w:rPr>
          <w:sz w:val="24"/>
          <w:szCs w:val="24"/>
        </w:rPr>
        <w:t xml:space="preserve"> метрик»</w:t>
      </w:r>
      <w:r>
        <w:rPr>
          <w:sz w:val="24"/>
          <w:szCs w:val="24"/>
        </w:rPr>
        <w:t xml:space="preserve"> </w:t>
      </w:r>
      <w:r w:rsidR="0030562A" w:rsidRPr="00C11977">
        <w:rPr>
          <w:sz w:val="24"/>
          <w:szCs w:val="24"/>
        </w:rPr>
        <w:t>«Руководства системного оператора» ПО «</w:t>
      </w:r>
      <w:proofErr w:type="spellStart"/>
      <w:r w:rsidR="0030562A" w:rsidRPr="00C11977">
        <w:rPr>
          <w:sz w:val="24"/>
          <w:szCs w:val="24"/>
        </w:rPr>
        <w:t>FaceRecognition</w:t>
      </w:r>
      <w:proofErr w:type="spellEnd"/>
      <w:r w:rsidR="0030562A" w:rsidRPr="00C11977">
        <w:rPr>
          <w:sz w:val="24"/>
          <w:szCs w:val="24"/>
        </w:rPr>
        <w:t>» [4]</w:t>
      </w:r>
      <w:r w:rsidR="00714550">
        <w:rPr>
          <w:sz w:val="24"/>
          <w:szCs w:val="24"/>
        </w:rPr>
        <w:t>, а именно:</w:t>
      </w:r>
    </w:p>
    <w:p w:rsidR="00714550" w:rsidRDefault="00714550" w:rsidP="00714550">
      <w:pPr>
        <w:suppressAutoHyphens/>
        <w:ind w:firstLine="720"/>
        <w:jc w:val="both"/>
        <w:rPr>
          <w:sz w:val="24"/>
          <w:szCs w:val="24"/>
        </w:rPr>
      </w:pPr>
      <w:r w:rsidRPr="00714550">
        <w:rPr>
          <w:sz w:val="24"/>
          <w:szCs w:val="24"/>
        </w:rPr>
        <w:t xml:space="preserve">4.1. Открыть терминал, перейти </w:t>
      </w:r>
      <w:r>
        <w:rPr>
          <w:sz w:val="24"/>
          <w:szCs w:val="24"/>
        </w:rPr>
        <w:t xml:space="preserve">в </w:t>
      </w:r>
      <w:proofErr w:type="spellStart"/>
      <w:r>
        <w:rPr>
          <w:sz w:val="24"/>
          <w:szCs w:val="24"/>
        </w:rPr>
        <w:t>репозиторий</w:t>
      </w:r>
      <w:proofErr w:type="spellEnd"/>
      <w:r>
        <w:rPr>
          <w:sz w:val="24"/>
          <w:szCs w:val="24"/>
        </w:rPr>
        <w:t xml:space="preserve"> с исходным кодом ПО «</w:t>
      </w:r>
      <w:proofErr w:type="spellStart"/>
      <w:r>
        <w:rPr>
          <w:sz w:val="24"/>
          <w:szCs w:val="24"/>
          <w:lang w:val="en-US"/>
        </w:rPr>
        <w:t>FaceRecognition</w:t>
      </w:r>
      <w:proofErr w:type="spellEnd"/>
      <w:r>
        <w:rPr>
          <w:sz w:val="24"/>
          <w:szCs w:val="24"/>
        </w:rPr>
        <w:t>»</w:t>
      </w:r>
    </w:p>
    <w:p w:rsidR="00617C7C" w:rsidRPr="00617C7C" w:rsidRDefault="00617C7C" w:rsidP="00714550">
      <w:pPr>
        <w:suppressAutoHyphens/>
        <w:ind w:firstLine="720"/>
        <w:jc w:val="both"/>
        <w:rPr>
          <w:sz w:val="24"/>
          <w:szCs w:val="24"/>
        </w:rPr>
      </w:pPr>
      <w:r>
        <w:rPr>
          <w:sz w:val="24"/>
          <w:szCs w:val="24"/>
        </w:rPr>
        <w:t xml:space="preserve">4.2. Вызвать </w:t>
      </w:r>
      <w:proofErr w:type="spellStart"/>
      <w:r>
        <w:rPr>
          <w:sz w:val="24"/>
          <w:szCs w:val="24"/>
        </w:rPr>
        <w:t>скрипт</w:t>
      </w:r>
      <w:proofErr w:type="spellEnd"/>
      <w:r>
        <w:rPr>
          <w:sz w:val="24"/>
          <w:szCs w:val="24"/>
        </w:rPr>
        <w:t xml:space="preserve"> используя команду</w:t>
      </w:r>
      <w:r w:rsidRPr="00617C7C">
        <w:rPr>
          <w:sz w:val="24"/>
          <w:szCs w:val="24"/>
        </w:rPr>
        <w:t xml:space="preserve"> </w:t>
      </w:r>
      <w:r>
        <w:rPr>
          <w:sz w:val="24"/>
          <w:szCs w:val="24"/>
          <w:lang w:val="en-US"/>
        </w:rPr>
        <w:t>python</w:t>
      </w:r>
      <w:r w:rsidRPr="00617C7C">
        <w:rPr>
          <w:sz w:val="24"/>
          <w:szCs w:val="24"/>
        </w:rPr>
        <w:t>3 ../</w:t>
      </w:r>
      <w:proofErr w:type="spellStart"/>
      <w:r>
        <w:rPr>
          <w:sz w:val="24"/>
          <w:szCs w:val="24"/>
          <w:lang w:val="en-US"/>
        </w:rPr>
        <w:t>mAP</w:t>
      </w:r>
      <w:proofErr w:type="spellEnd"/>
      <w:r w:rsidRPr="00617C7C">
        <w:rPr>
          <w:sz w:val="24"/>
          <w:szCs w:val="24"/>
        </w:rPr>
        <w:t>-</w:t>
      </w:r>
      <w:r>
        <w:rPr>
          <w:sz w:val="24"/>
          <w:szCs w:val="24"/>
          <w:lang w:val="en-US"/>
        </w:rPr>
        <w:t>master</w:t>
      </w:r>
      <w:r w:rsidRPr="00617C7C">
        <w:rPr>
          <w:sz w:val="24"/>
          <w:szCs w:val="24"/>
        </w:rPr>
        <w:t>/</w:t>
      </w:r>
      <w:r>
        <w:rPr>
          <w:sz w:val="24"/>
          <w:szCs w:val="24"/>
          <w:lang w:val="en-US"/>
        </w:rPr>
        <w:t>metrics</w:t>
      </w:r>
      <w:r w:rsidRPr="00617C7C">
        <w:rPr>
          <w:sz w:val="24"/>
          <w:szCs w:val="24"/>
        </w:rPr>
        <w:t>.</w:t>
      </w:r>
      <w:proofErr w:type="spellStart"/>
      <w:r>
        <w:rPr>
          <w:sz w:val="24"/>
          <w:szCs w:val="24"/>
          <w:lang w:val="en-US"/>
        </w:rPr>
        <w:t>py</w:t>
      </w:r>
      <w:proofErr w:type="spellEnd"/>
    </w:p>
    <w:p w:rsidR="00EC4E9C" w:rsidRPr="00714550" w:rsidRDefault="00EC4E9C" w:rsidP="00C11977">
      <w:pPr>
        <w:suppressAutoHyphens/>
        <w:jc w:val="both"/>
        <w:rPr>
          <w:sz w:val="24"/>
          <w:szCs w:val="24"/>
        </w:rPr>
      </w:pPr>
    </w:p>
    <w:p w:rsidR="0077749F" w:rsidRPr="00C11977" w:rsidRDefault="00314710" w:rsidP="0077749F">
      <w:pPr>
        <w:suppressAutoHyphens/>
        <w:jc w:val="both"/>
        <w:rPr>
          <w:sz w:val="24"/>
          <w:szCs w:val="24"/>
        </w:rPr>
      </w:pPr>
      <w:r>
        <w:rPr>
          <w:sz w:val="24"/>
          <w:szCs w:val="24"/>
        </w:rPr>
        <w:t>Результат испытания пункта 4</w:t>
      </w:r>
      <w:r w:rsidR="00EC4E9C" w:rsidRPr="00C11977">
        <w:rPr>
          <w:sz w:val="24"/>
          <w:szCs w:val="24"/>
        </w:rPr>
        <w:t xml:space="preserve"> считается положительным, если будут выполнены условия:</w:t>
      </w:r>
    </w:p>
    <w:p w:rsidR="0077749F" w:rsidRDefault="0077749F" w:rsidP="0077749F">
      <w:pPr>
        <w:tabs>
          <w:tab w:val="left" w:pos="900"/>
        </w:tabs>
        <w:jc w:val="both"/>
        <w:rPr>
          <w:sz w:val="24"/>
          <w:szCs w:val="24"/>
        </w:rPr>
      </w:pPr>
    </w:p>
    <w:p w:rsidR="0077749F" w:rsidRPr="00C11977" w:rsidRDefault="0077749F" w:rsidP="0077749F">
      <w:pPr>
        <w:tabs>
          <w:tab w:val="left" w:pos="900"/>
        </w:tabs>
        <w:jc w:val="both"/>
        <w:rPr>
          <w:sz w:val="24"/>
          <w:szCs w:val="24"/>
        </w:rPr>
      </w:pPr>
      <w:r>
        <w:rPr>
          <w:sz w:val="24"/>
          <w:szCs w:val="24"/>
        </w:rPr>
        <w:t>- Будет выведено значение метрики</w:t>
      </w:r>
      <w:r w:rsidRPr="00C11977">
        <w:rPr>
          <w:sz w:val="24"/>
          <w:szCs w:val="24"/>
        </w:rPr>
        <w:t xml:space="preserve"> </w:t>
      </w:r>
      <w:r w:rsidRPr="00C11977">
        <w:rPr>
          <w:sz w:val="24"/>
          <w:szCs w:val="24"/>
          <w:lang w:val="en-US"/>
        </w:rPr>
        <w:t>mean</w:t>
      </w:r>
      <w:r w:rsidRPr="00C11977">
        <w:rPr>
          <w:sz w:val="24"/>
          <w:szCs w:val="24"/>
        </w:rPr>
        <w:t xml:space="preserve"> </w:t>
      </w:r>
      <w:r w:rsidRPr="00C11977">
        <w:rPr>
          <w:sz w:val="24"/>
          <w:szCs w:val="24"/>
          <w:lang w:val="en-US"/>
        </w:rPr>
        <w:t>Average</w:t>
      </w:r>
      <w:r w:rsidRPr="00C11977">
        <w:rPr>
          <w:sz w:val="24"/>
          <w:szCs w:val="24"/>
        </w:rPr>
        <w:t xml:space="preserve"> </w:t>
      </w:r>
      <w:r w:rsidRPr="00C11977">
        <w:rPr>
          <w:sz w:val="24"/>
          <w:szCs w:val="24"/>
          <w:lang w:val="en-US"/>
        </w:rPr>
        <w:t>Precision</w:t>
      </w:r>
      <w:r w:rsidRPr="00C11977">
        <w:rPr>
          <w:sz w:val="24"/>
          <w:szCs w:val="24"/>
        </w:rPr>
        <w:t xml:space="preserve"> (</w:t>
      </w:r>
      <w:proofErr w:type="spellStart"/>
      <w:r w:rsidRPr="00C11977">
        <w:rPr>
          <w:sz w:val="24"/>
          <w:szCs w:val="24"/>
          <w:lang w:val="en-US"/>
        </w:rPr>
        <w:t>mAP</w:t>
      </w:r>
      <w:proofErr w:type="spellEnd"/>
      <w:r w:rsidRPr="00C11977">
        <w:rPr>
          <w:sz w:val="24"/>
          <w:szCs w:val="24"/>
        </w:rPr>
        <w:t>), единица измерения – десятичное число</w:t>
      </w:r>
      <w:r>
        <w:rPr>
          <w:sz w:val="24"/>
          <w:szCs w:val="24"/>
        </w:rPr>
        <w:t>. Также в новом окне откроется график этой метрики;</w:t>
      </w:r>
    </w:p>
    <w:p w:rsidR="0077749F" w:rsidRPr="00C11977" w:rsidRDefault="0077749F" w:rsidP="0077749F">
      <w:pPr>
        <w:tabs>
          <w:tab w:val="left" w:pos="900"/>
        </w:tabs>
        <w:jc w:val="both"/>
        <w:rPr>
          <w:sz w:val="24"/>
          <w:szCs w:val="24"/>
        </w:rPr>
      </w:pPr>
      <w:r>
        <w:rPr>
          <w:sz w:val="24"/>
          <w:szCs w:val="24"/>
        </w:rPr>
        <w:t>- Будет выведен п</w:t>
      </w:r>
      <w:r w:rsidRPr="00C11977">
        <w:rPr>
          <w:sz w:val="24"/>
          <w:szCs w:val="24"/>
        </w:rPr>
        <w:t xml:space="preserve">роцент ошибок </w:t>
      </w:r>
      <w:proofErr w:type="spellStart"/>
      <w:r w:rsidRPr="00C11977">
        <w:rPr>
          <w:sz w:val="24"/>
          <w:szCs w:val="24"/>
        </w:rPr>
        <w:t>детекции</w:t>
      </w:r>
      <w:proofErr w:type="spellEnd"/>
      <w:r w:rsidRPr="00C11977">
        <w:rPr>
          <w:sz w:val="24"/>
          <w:szCs w:val="24"/>
        </w:rPr>
        <w:t xml:space="preserve"> лиц, единица измерения – процент</w:t>
      </w:r>
    </w:p>
    <w:p w:rsidR="0077749F" w:rsidRPr="00C11977" w:rsidRDefault="0077749F" w:rsidP="0077749F">
      <w:pPr>
        <w:tabs>
          <w:tab w:val="left" w:pos="900"/>
        </w:tabs>
        <w:jc w:val="both"/>
        <w:rPr>
          <w:sz w:val="24"/>
          <w:szCs w:val="24"/>
        </w:rPr>
      </w:pPr>
      <w:r>
        <w:rPr>
          <w:sz w:val="24"/>
          <w:szCs w:val="24"/>
        </w:rPr>
        <w:t>- Будет выведен п</w:t>
      </w:r>
      <w:r w:rsidRPr="00C11977">
        <w:rPr>
          <w:sz w:val="24"/>
          <w:szCs w:val="24"/>
        </w:rPr>
        <w:t xml:space="preserve">роцент точности </w:t>
      </w:r>
      <w:proofErr w:type="spellStart"/>
      <w:r w:rsidRPr="00C11977">
        <w:rPr>
          <w:sz w:val="24"/>
          <w:szCs w:val="24"/>
        </w:rPr>
        <w:t>детекции</w:t>
      </w:r>
      <w:proofErr w:type="spellEnd"/>
      <w:r w:rsidRPr="00C11977">
        <w:rPr>
          <w:sz w:val="24"/>
          <w:szCs w:val="24"/>
        </w:rPr>
        <w:t xml:space="preserve"> лиц, единица измерения - процент</w:t>
      </w:r>
    </w:p>
    <w:p w:rsidR="0077749F" w:rsidRPr="00C11977" w:rsidRDefault="0077749F" w:rsidP="0077749F">
      <w:pPr>
        <w:tabs>
          <w:tab w:val="left" w:pos="900"/>
        </w:tabs>
        <w:jc w:val="both"/>
        <w:rPr>
          <w:sz w:val="24"/>
          <w:szCs w:val="24"/>
        </w:rPr>
      </w:pPr>
      <w:r>
        <w:rPr>
          <w:sz w:val="24"/>
          <w:szCs w:val="24"/>
        </w:rPr>
        <w:t>- Будет выведено значение</w:t>
      </w:r>
      <w:r w:rsidRPr="00C11977">
        <w:rPr>
          <w:sz w:val="24"/>
          <w:szCs w:val="24"/>
        </w:rPr>
        <w:t xml:space="preserve"> </w:t>
      </w:r>
      <w:r>
        <w:rPr>
          <w:sz w:val="24"/>
          <w:szCs w:val="24"/>
        </w:rPr>
        <w:t>метрики</w:t>
      </w:r>
      <w:r w:rsidRPr="00C11977">
        <w:rPr>
          <w:sz w:val="24"/>
          <w:szCs w:val="24"/>
        </w:rPr>
        <w:t xml:space="preserve"> </w:t>
      </w:r>
      <w:r w:rsidRPr="00C11977">
        <w:rPr>
          <w:sz w:val="24"/>
          <w:szCs w:val="24"/>
          <w:lang w:val="en-US"/>
        </w:rPr>
        <w:t>Top</w:t>
      </w:r>
      <w:r w:rsidRPr="00C11977">
        <w:rPr>
          <w:sz w:val="24"/>
          <w:szCs w:val="24"/>
        </w:rPr>
        <w:t xml:space="preserve">-1 </w:t>
      </w:r>
      <w:r w:rsidRPr="00C11977">
        <w:rPr>
          <w:sz w:val="24"/>
          <w:szCs w:val="24"/>
          <w:lang w:val="en-US"/>
        </w:rPr>
        <w:t>error</w:t>
      </w:r>
      <w:r w:rsidRPr="00C11977">
        <w:rPr>
          <w:sz w:val="24"/>
          <w:szCs w:val="24"/>
        </w:rPr>
        <w:t>, единица измерения - процент</w:t>
      </w:r>
    </w:p>
    <w:p w:rsidR="00314710" w:rsidRPr="00C11977" w:rsidRDefault="00314710" w:rsidP="00C11977">
      <w:pPr>
        <w:suppressAutoHyphens/>
        <w:jc w:val="both"/>
        <w:rPr>
          <w:sz w:val="24"/>
          <w:szCs w:val="24"/>
        </w:rPr>
      </w:pPr>
    </w:p>
    <w:p w:rsidR="00EC658D" w:rsidRPr="00C11977" w:rsidRDefault="00EC658D" w:rsidP="00C11977">
      <w:pPr>
        <w:suppressAutoHyphens/>
        <w:jc w:val="both"/>
        <w:rPr>
          <w:sz w:val="24"/>
          <w:szCs w:val="24"/>
        </w:rPr>
      </w:pPr>
    </w:p>
    <w:p w:rsidR="0050583E" w:rsidRPr="00314710" w:rsidRDefault="0050583E" w:rsidP="00C11977">
      <w:pPr>
        <w:suppressAutoHyphens/>
        <w:jc w:val="both"/>
        <w:rPr>
          <w:b/>
          <w:sz w:val="24"/>
          <w:szCs w:val="24"/>
        </w:rPr>
      </w:pPr>
      <w:r w:rsidRPr="00314710">
        <w:rPr>
          <w:b/>
          <w:sz w:val="24"/>
          <w:szCs w:val="24"/>
        </w:rPr>
        <w:t xml:space="preserve">7.2. </w:t>
      </w:r>
      <w:r w:rsidR="00EF5071" w:rsidRPr="00314710">
        <w:rPr>
          <w:b/>
          <w:sz w:val="24"/>
          <w:szCs w:val="24"/>
        </w:rPr>
        <w:t>Проверка работоспособности системы распознавания лиц ПО «</w:t>
      </w:r>
      <w:proofErr w:type="spellStart"/>
      <w:r w:rsidR="00EF5071" w:rsidRPr="00314710">
        <w:rPr>
          <w:b/>
          <w:sz w:val="24"/>
          <w:szCs w:val="24"/>
        </w:rPr>
        <w:t>FaceRecognition</w:t>
      </w:r>
      <w:proofErr w:type="spellEnd"/>
      <w:r w:rsidR="00EF5071" w:rsidRPr="00314710">
        <w:rPr>
          <w:b/>
          <w:sz w:val="24"/>
          <w:szCs w:val="24"/>
        </w:rPr>
        <w:t>» на изображении</w:t>
      </w:r>
    </w:p>
    <w:p w:rsidR="000713CD" w:rsidRPr="00C11977" w:rsidRDefault="000713CD" w:rsidP="00C11977">
      <w:pPr>
        <w:tabs>
          <w:tab w:val="left" w:pos="1134"/>
        </w:tabs>
        <w:ind w:left="567"/>
        <w:jc w:val="both"/>
        <w:rPr>
          <w:sz w:val="24"/>
          <w:szCs w:val="24"/>
        </w:rPr>
      </w:pPr>
    </w:p>
    <w:p w:rsidR="00EC4E9C" w:rsidRDefault="0057539E" w:rsidP="004D7EDD">
      <w:pPr>
        <w:numPr>
          <w:ilvl w:val="0"/>
          <w:numId w:val="26"/>
        </w:numPr>
        <w:tabs>
          <w:tab w:val="left" w:pos="567"/>
        </w:tabs>
        <w:ind w:left="0" w:firstLine="0"/>
        <w:jc w:val="both"/>
        <w:rPr>
          <w:sz w:val="24"/>
          <w:szCs w:val="24"/>
        </w:rPr>
      </w:pPr>
      <w:r w:rsidRPr="00C11977">
        <w:rPr>
          <w:sz w:val="24"/>
          <w:szCs w:val="24"/>
        </w:rPr>
        <w:t>Запустить ПО «</w:t>
      </w:r>
      <w:proofErr w:type="spellStart"/>
      <w:r w:rsidRPr="00C11977">
        <w:rPr>
          <w:sz w:val="24"/>
          <w:szCs w:val="24"/>
          <w:lang w:val="en-US"/>
        </w:rPr>
        <w:t>FaceRecognition</w:t>
      </w:r>
      <w:proofErr w:type="spellEnd"/>
      <w:r w:rsidRPr="00C11977">
        <w:rPr>
          <w:sz w:val="24"/>
          <w:szCs w:val="24"/>
        </w:rPr>
        <w:t>»</w:t>
      </w:r>
      <w:r w:rsidR="00314710">
        <w:rPr>
          <w:sz w:val="24"/>
          <w:szCs w:val="24"/>
        </w:rPr>
        <w:t xml:space="preserve"> </w:t>
      </w:r>
      <w:r w:rsidR="00314710" w:rsidRPr="00C11977">
        <w:rPr>
          <w:sz w:val="24"/>
          <w:szCs w:val="24"/>
        </w:rPr>
        <w:t xml:space="preserve">согласно </w:t>
      </w:r>
      <w:r w:rsidR="0032523C" w:rsidRPr="00C11977">
        <w:rPr>
          <w:sz w:val="24"/>
          <w:szCs w:val="24"/>
        </w:rPr>
        <w:t>пункт</w:t>
      </w:r>
      <w:r w:rsidR="0032523C">
        <w:rPr>
          <w:sz w:val="24"/>
          <w:szCs w:val="24"/>
        </w:rPr>
        <w:t>у</w:t>
      </w:r>
      <w:r w:rsidR="0032523C" w:rsidRPr="00C11977">
        <w:rPr>
          <w:sz w:val="24"/>
          <w:szCs w:val="24"/>
        </w:rPr>
        <w:t xml:space="preserve"> 8 раздела «Установка и запуск </w:t>
      </w:r>
      <w:proofErr w:type="spellStart"/>
      <w:r w:rsidR="0032523C" w:rsidRPr="00C11977">
        <w:rPr>
          <w:sz w:val="24"/>
          <w:szCs w:val="24"/>
        </w:rPr>
        <w:t>Face</w:t>
      </w:r>
      <w:proofErr w:type="spellEnd"/>
      <w:r w:rsidR="0032523C" w:rsidRPr="00C11977">
        <w:rPr>
          <w:sz w:val="24"/>
          <w:szCs w:val="24"/>
        </w:rPr>
        <w:t xml:space="preserve"> </w:t>
      </w:r>
      <w:proofErr w:type="spellStart"/>
      <w:r w:rsidR="0032523C" w:rsidRPr="00C11977">
        <w:rPr>
          <w:sz w:val="24"/>
          <w:szCs w:val="24"/>
        </w:rPr>
        <w:t>Recognition</w:t>
      </w:r>
      <w:proofErr w:type="spellEnd"/>
      <w:r w:rsidR="0032523C" w:rsidRPr="00C11977">
        <w:rPr>
          <w:sz w:val="24"/>
          <w:szCs w:val="24"/>
        </w:rPr>
        <w:t xml:space="preserve"> системы» </w:t>
      </w:r>
      <w:r w:rsidR="00314710" w:rsidRPr="00C11977">
        <w:rPr>
          <w:sz w:val="24"/>
          <w:szCs w:val="24"/>
        </w:rPr>
        <w:t>«Руководства системного оператора» ПО «</w:t>
      </w:r>
      <w:proofErr w:type="spellStart"/>
      <w:r w:rsidR="00314710" w:rsidRPr="00C11977">
        <w:rPr>
          <w:sz w:val="24"/>
          <w:szCs w:val="24"/>
        </w:rPr>
        <w:t>FaceRecognition</w:t>
      </w:r>
      <w:proofErr w:type="spellEnd"/>
      <w:r w:rsidR="00314710" w:rsidRPr="00C11977">
        <w:rPr>
          <w:sz w:val="24"/>
          <w:szCs w:val="24"/>
        </w:rPr>
        <w:t>» [4]</w:t>
      </w:r>
      <w:r w:rsidR="00714550">
        <w:rPr>
          <w:sz w:val="24"/>
          <w:szCs w:val="24"/>
        </w:rPr>
        <w:t>, а именно:</w:t>
      </w:r>
    </w:p>
    <w:p w:rsidR="00F15A7D" w:rsidRDefault="00714550" w:rsidP="00714550">
      <w:pPr>
        <w:numPr>
          <w:ilvl w:val="1"/>
          <w:numId w:val="26"/>
        </w:numPr>
        <w:tabs>
          <w:tab w:val="left" w:pos="567"/>
        </w:tabs>
        <w:jc w:val="both"/>
        <w:rPr>
          <w:sz w:val="24"/>
          <w:szCs w:val="24"/>
        </w:rPr>
      </w:pPr>
      <w:r w:rsidRPr="00714550">
        <w:rPr>
          <w:sz w:val="24"/>
          <w:szCs w:val="24"/>
        </w:rPr>
        <w:t>Для запуска серверной части ПО «</w:t>
      </w:r>
      <w:proofErr w:type="spellStart"/>
      <w:r w:rsidRPr="00C11977">
        <w:rPr>
          <w:sz w:val="24"/>
          <w:szCs w:val="24"/>
        </w:rPr>
        <w:t>FaceRecognition</w:t>
      </w:r>
      <w:proofErr w:type="spellEnd"/>
      <w:r w:rsidRPr="00714550">
        <w:rPr>
          <w:sz w:val="24"/>
          <w:szCs w:val="24"/>
        </w:rPr>
        <w:t xml:space="preserve">» откройте терминал, перейдите в </w:t>
      </w:r>
      <w:proofErr w:type="spellStart"/>
      <w:r w:rsidRPr="00714550">
        <w:rPr>
          <w:sz w:val="24"/>
          <w:szCs w:val="24"/>
        </w:rPr>
        <w:t>репозиторий</w:t>
      </w:r>
      <w:proofErr w:type="spellEnd"/>
      <w:r w:rsidRPr="00714550">
        <w:rPr>
          <w:sz w:val="24"/>
          <w:szCs w:val="24"/>
        </w:rPr>
        <w:t xml:space="preserve"> с исход</w:t>
      </w:r>
      <w:r>
        <w:rPr>
          <w:sz w:val="24"/>
          <w:szCs w:val="24"/>
        </w:rPr>
        <w:t xml:space="preserve">ным кодом ПО, выполните команду </w:t>
      </w:r>
    </w:p>
    <w:p w:rsidR="00714550" w:rsidRDefault="00F15A7D" w:rsidP="00F15A7D">
      <w:pPr>
        <w:tabs>
          <w:tab w:val="left" w:pos="567"/>
        </w:tabs>
        <w:ind w:left="720"/>
        <w:jc w:val="both"/>
        <w:rPr>
          <w:sz w:val="24"/>
          <w:szCs w:val="24"/>
          <w:lang w:val="en-US"/>
        </w:rPr>
      </w:pPr>
      <w:r w:rsidRPr="00B61B01">
        <w:rPr>
          <w:sz w:val="24"/>
          <w:szCs w:val="24"/>
        </w:rPr>
        <w:tab/>
      </w:r>
      <w:r w:rsidR="00714550" w:rsidRPr="00714550">
        <w:rPr>
          <w:sz w:val="24"/>
          <w:szCs w:val="24"/>
          <w:lang w:val="en-US"/>
        </w:rPr>
        <w:t>bash</w:t>
      </w:r>
      <w:r w:rsidR="00714550" w:rsidRPr="00F15A7D">
        <w:rPr>
          <w:sz w:val="24"/>
          <w:szCs w:val="24"/>
          <w:lang w:val="en-US"/>
        </w:rPr>
        <w:t xml:space="preserve"> </w:t>
      </w:r>
      <w:proofErr w:type="spellStart"/>
      <w:r w:rsidR="00714550" w:rsidRPr="00714550">
        <w:rPr>
          <w:sz w:val="24"/>
          <w:szCs w:val="24"/>
          <w:lang w:val="en-US"/>
        </w:rPr>
        <w:t>src</w:t>
      </w:r>
      <w:proofErr w:type="spellEnd"/>
      <w:r w:rsidR="00714550" w:rsidRPr="00F15A7D">
        <w:rPr>
          <w:sz w:val="24"/>
          <w:szCs w:val="24"/>
          <w:lang w:val="en-US"/>
        </w:rPr>
        <w:t>/</w:t>
      </w:r>
      <w:proofErr w:type="spellStart"/>
      <w:r w:rsidR="00714550" w:rsidRPr="00714550">
        <w:rPr>
          <w:sz w:val="24"/>
          <w:szCs w:val="24"/>
          <w:lang w:val="en-US"/>
        </w:rPr>
        <w:t>webAps</w:t>
      </w:r>
      <w:proofErr w:type="spellEnd"/>
      <w:r w:rsidR="00714550" w:rsidRPr="00F15A7D">
        <w:rPr>
          <w:sz w:val="24"/>
          <w:szCs w:val="24"/>
          <w:lang w:val="en-US"/>
        </w:rPr>
        <w:t>/</w:t>
      </w:r>
      <w:r w:rsidR="00714550" w:rsidRPr="00714550">
        <w:rPr>
          <w:sz w:val="24"/>
          <w:szCs w:val="24"/>
          <w:lang w:val="en-US"/>
        </w:rPr>
        <w:t>start</w:t>
      </w:r>
      <w:r w:rsidR="00714550" w:rsidRPr="00F15A7D">
        <w:rPr>
          <w:sz w:val="24"/>
          <w:szCs w:val="24"/>
          <w:lang w:val="en-US"/>
        </w:rPr>
        <w:t>_</w:t>
      </w:r>
      <w:r w:rsidR="00714550" w:rsidRPr="00714550">
        <w:rPr>
          <w:sz w:val="24"/>
          <w:szCs w:val="24"/>
          <w:lang w:val="en-US"/>
        </w:rPr>
        <w:t>server</w:t>
      </w:r>
      <w:r w:rsidR="00714550" w:rsidRPr="00F15A7D">
        <w:rPr>
          <w:sz w:val="24"/>
          <w:szCs w:val="24"/>
          <w:lang w:val="en-US"/>
        </w:rPr>
        <w:t>.</w:t>
      </w:r>
      <w:r w:rsidR="00714550" w:rsidRPr="00714550">
        <w:rPr>
          <w:sz w:val="24"/>
          <w:szCs w:val="24"/>
          <w:lang w:val="en-US"/>
        </w:rPr>
        <w:t>sh</w:t>
      </w:r>
    </w:p>
    <w:p w:rsidR="00B61B01" w:rsidRPr="00B61B01" w:rsidRDefault="00B61B01" w:rsidP="00B61B01">
      <w:pPr>
        <w:pStyle w:val="afb"/>
        <w:numPr>
          <w:ilvl w:val="1"/>
          <w:numId w:val="26"/>
        </w:numPr>
        <w:tabs>
          <w:tab w:val="left" w:pos="567"/>
        </w:tabs>
        <w:jc w:val="both"/>
        <w:rPr>
          <w:sz w:val="24"/>
          <w:szCs w:val="24"/>
        </w:rPr>
      </w:pPr>
      <w:r>
        <w:rPr>
          <w:sz w:val="24"/>
          <w:szCs w:val="24"/>
        </w:rPr>
        <w:t xml:space="preserve">Если в терминале выводится сообщение об ошибке, выполнить команду изменения прав доступа на файл </w:t>
      </w:r>
      <w:r>
        <w:rPr>
          <w:sz w:val="24"/>
          <w:szCs w:val="24"/>
          <w:lang w:val="en-US"/>
        </w:rPr>
        <w:t>start</w:t>
      </w:r>
      <w:r w:rsidRPr="00B61B01">
        <w:rPr>
          <w:sz w:val="24"/>
          <w:szCs w:val="24"/>
        </w:rPr>
        <w:t>_</w:t>
      </w:r>
      <w:r>
        <w:rPr>
          <w:sz w:val="24"/>
          <w:szCs w:val="24"/>
          <w:lang w:val="en-US"/>
        </w:rPr>
        <w:t>server</w:t>
      </w:r>
      <w:r w:rsidRPr="00B61B01">
        <w:rPr>
          <w:sz w:val="24"/>
          <w:szCs w:val="24"/>
        </w:rPr>
        <w:t>.</w:t>
      </w:r>
      <w:proofErr w:type="spellStart"/>
      <w:r>
        <w:rPr>
          <w:sz w:val="24"/>
          <w:szCs w:val="24"/>
          <w:lang w:val="en-US"/>
        </w:rPr>
        <w:t>sh</w:t>
      </w:r>
      <w:proofErr w:type="spellEnd"/>
    </w:p>
    <w:p w:rsidR="00B61B01" w:rsidRDefault="00B61B01" w:rsidP="00B61B01">
      <w:pPr>
        <w:pStyle w:val="afb"/>
        <w:tabs>
          <w:tab w:val="left" w:pos="567"/>
        </w:tabs>
        <w:jc w:val="both"/>
        <w:rPr>
          <w:sz w:val="24"/>
          <w:szCs w:val="24"/>
        </w:rPr>
      </w:pPr>
      <w:r w:rsidRPr="00670DD1">
        <w:rPr>
          <w:sz w:val="24"/>
          <w:szCs w:val="24"/>
        </w:rPr>
        <w:tab/>
      </w:r>
      <w:proofErr w:type="spellStart"/>
      <w:r>
        <w:rPr>
          <w:sz w:val="24"/>
          <w:szCs w:val="24"/>
          <w:lang w:val="en-US"/>
        </w:rPr>
        <w:t>chmod</w:t>
      </w:r>
      <w:proofErr w:type="spellEnd"/>
      <w:r w:rsidRPr="00670DD1">
        <w:rPr>
          <w:sz w:val="24"/>
          <w:szCs w:val="24"/>
        </w:rPr>
        <w:t xml:space="preserve"> -</w:t>
      </w:r>
      <w:r>
        <w:rPr>
          <w:sz w:val="24"/>
          <w:szCs w:val="24"/>
          <w:lang w:val="en-US"/>
        </w:rPr>
        <w:t>x</w:t>
      </w:r>
      <w:r w:rsidRPr="00670DD1">
        <w:rPr>
          <w:sz w:val="24"/>
          <w:szCs w:val="24"/>
        </w:rPr>
        <w:t xml:space="preserve"> </w:t>
      </w:r>
      <w:r>
        <w:rPr>
          <w:sz w:val="24"/>
          <w:szCs w:val="24"/>
          <w:lang w:val="en-US"/>
        </w:rPr>
        <w:t>start</w:t>
      </w:r>
      <w:r w:rsidRPr="00670DD1">
        <w:rPr>
          <w:sz w:val="24"/>
          <w:szCs w:val="24"/>
        </w:rPr>
        <w:t>_</w:t>
      </w:r>
      <w:r>
        <w:rPr>
          <w:sz w:val="24"/>
          <w:szCs w:val="24"/>
          <w:lang w:val="en-US"/>
        </w:rPr>
        <w:t>server</w:t>
      </w:r>
      <w:r w:rsidRPr="00670DD1">
        <w:rPr>
          <w:sz w:val="24"/>
          <w:szCs w:val="24"/>
        </w:rPr>
        <w:t>.</w:t>
      </w:r>
      <w:proofErr w:type="spellStart"/>
      <w:r>
        <w:rPr>
          <w:sz w:val="24"/>
          <w:szCs w:val="24"/>
          <w:lang w:val="en-US"/>
        </w:rPr>
        <w:t>sh</w:t>
      </w:r>
      <w:proofErr w:type="spellEnd"/>
    </w:p>
    <w:p w:rsidR="00B61B01" w:rsidRPr="00B61B01" w:rsidRDefault="00B61B01" w:rsidP="00B61B01">
      <w:pPr>
        <w:pStyle w:val="afb"/>
        <w:tabs>
          <w:tab w:val="left" w:pos="567"/>
        </w:tabs>
        <w:jc w:val="both"/>
        <w:rPr>
          <w:sz w:val="24"/>
          <w:szCs w:val="24"/>
        </w:rPr>
      </w:pPr>
      <w:r>
        <w:rPr>
          <w:sz w:val="24"/>
          <w:szCs w:val="24"/>
        </w:rPr>
        <w:t>И затем снова выполнить 1.1.</w:t>
      </w:r>
    </w:p>
    <w:p w:rsidR="00314710" w:rsidRPr="00B61B01" w:rsidRDefault="00314710" w:rsidP="00314710">
      <w:pPr>
        <w:tabs>
          <w:tab w:val="left" w:pos="1134"/>
        </w:tabs>
        <w:jc w:val="both"/>
        <w:rPr>
          <w:sz w:val="24"/>
          <w:szCs w:val="24"/>
        </w:rPr>
      </w:pPr>
    </w:p>
    <w:p w:rsidR="0057539E" w:rsidRDefault="0057539E" w:rsidP="00314710">
      <w:pPr>
        <w:tabs>
          <w:tab w:val="left" w:pos="1134"/>
        </w:tabs>
        <w:jc w:val="both"/>
        <w:rPr>
          <w:sz w:val="24"/>
          <w:szCs w:val="24"/>
        </w:rPr>
      </w:pPr>
      <w:r w:rsidRPr="00C11977">
        <w:rPr>
          <w:sz w:val="24"/>
          <w:szCs w:val="24"/>
        </w:rPr>
        <w:t>Результат испытания</w:t>
      </w:r>
      <w:r w:rsidR="00314710">
        <w:rPr>
          <w:sz w:val="24"/>
          <w:szCs w:val="24"/>
        </w:rPr>
        <w:t xml:space="preserve"> </w:t>
      </w:r>
      <w:r w:rsidR="00524F27">
        <w:rPr>
          <w:sz w:val="24"/>
          <w:szCs w:val="24"/>
        </w:rPr>
        <w:t xml:space="preserve">пункта 1 </w:t>
      </w:r>
      <w:r w:rsidR="00314710">
        <w:rPr>
          <w:sz w:val="24"/>
          <w:szCs w:val="24"/>
        </w:rPr>
        <w:t xml:space="preserve">считается положительным, если </w:t>
      </w:r>
      <w:r w:rsidR="0029006B" w:rsidRPr="00C11977">
        <w:rPr>
          <w:sz w:val="24"/>
          <w:szCs w:val="24"/>
        </w:rPr>
        <w:t xml:space="preserve">в </w:t>
      </w:r>
      <w:r w:rsidRPr="00C11977">
        <w:rPr>
          <w:sz w:val="24"/>
          <w:szCs w:val="24"/>
        </w:rPr>
        <w:t xml:space="preserve">браузере открылась </w:t>
      </w:r>
      <w:r w:rsidRPr="00C11977">
        <w:rPr>
          <w:sz w:val="24"/>
          <w:szCs w:val="24"/>
          <w:lang w:val="en-US"/>
        </w:rPr>
        <w:t>web</w:t>
      </w:r>
      <w:r w:rsidRPr="00C11977">
        <w:rPr>
          <w:sz w:val="24"/>
          <w:szCs w:val="24"/>
        </w:rPr>
        <w:t>-страница загрузки изображения. На с</w:t>
      </w:r>
      <w:r w:rsidR="00314710">
        <w:rPr>
          <w:sz w:val="24"/>
          <w:szCs w:val="24"/>
        </w:rPr>
        <w:t xml:space="preserve">транице должна быть одна кнопка – </w:t>
      </w:r>
      <w:r w:rsidR="00314710">
        <w:rPr>
          <w:sz w:val="24"/>
          <w:szCs w:val="24"/>
          <w:lang w:val="en-US"/>
        </w:rPr>
        <w:t>Browse</w:t>
      </w:r>
      <w:r w:rsidR="00314710" w:rsidRPr="00524F27">
        <w:rPr>
          <w:sz w:val="24"/>
          <w:szCs w:val="24"/>
        </w:rPr>
        <w:t>.</w:t>
      </w:r>
    </w:p>
    <w:p w:rsidR="00714550" w:rsidRPr="00524F27" w:rsidRDefault="00FD0D67" w:rsidP="00314710">
      <w:pPr>
        <w:tabs>
          <w:tab w:val="left" w:pos="1134"/>
        </w:tabs>
        <w:jc w:val="both"/>
        <w:rPr>
          <w:sz w:val="24"/>
          <w:szCs w:val="24"/>
        </w:rPr>
      </w:pPr>
      <w:r w:rsidRPr="000B51B6">
        <w:rPr>
          <w:noProof/>
        </w:rPr>
        <w:lastRenderedPageBreak/>
        <w:drawing>
          <wp:inline distT="0" distB="0" distL="0" distR="0">
            <wp:extent cx="6115050" cy="1466850"/>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15050" cy="1466850"/>
                    </a:xfrm>
                    <a:prstGeom prst="rect">
                      <a:avLst/>
                    </a:prstGeom>
                    <a:noFill/>
                    <a:ln>
                      <a:noFill/>
                    </a:ln>
                  </pic:spPr>
                </pic:pic>
              </a:graphicData>
            </a:graphic>
          </wp:inline>
        </w:drawing>
      </w:r>
    </w:p>
    <w:p w:rsidR="0057539E" w:rsidRPr="00C11977" w:rsidRDefault="0057539E" w:rsidP="00C11977">
      <w:pPr>
        <w:tabs>
          <w:tab w:val="left" w:pos="1134"/>
        </w:tabs>
        <w:ind w:left="567"/>
        <w:jc w:val="both"/>
        <w:rPr>
          <w:sz w:val="24"/>
          <w:szCs w:val="24"/>
        </w:rPr>
      </w:pPr>
    </w:p>
    <w:p w:rsidR="004D7EDD" w:rsidRDefault="0057539E" w:rsidP="004D7EDD">
      <w:pPr>
        <w:numPr>
          <w:ilvl w:val="0"/>
          <w:numId w:val="26"/>
        </w:numPr>
        <w:tabs>
          <w:tab w:val="left" w:pos="567"/>
        </w:tabs>
        <w:ind w:left="0" w:firstLine="0"/>
        <w:jc w:val="both"/>
        <w:rPr>
          <w:sz w:val="24"/>
          <w:szCs w:val="24"/>
        </w:rPr>
      </w:pPr>
      <w:r w:rsidRPr="00C11977">
        <w:rPr>
          <w:sz w:val="24"/>
          <w:szCs w:val="24"/>
        </w:rPr>
        <w:t xml:space="preserve">Нажать кнопку </w:t>
      </w:r>
      <w:r w:rsidRPr="00C11977">
        <w:rPr>
          <w:sz w:val="24"/>
          <w:szCs w:val="24"/>
          <w:lang w:val="en-US"/>
        </w:rPr>
        <w:t>Browse</w:t>
      </w:r>
      <w:r w:rsidRPr="00C11977">
        <w:rPr>
          <w:sz w:val="24"/>
          <w:szCs w:val="24"/>
        </w:rPr>
        <w:t xml:space="preserve">. </w:t>
      </w:r>
    </w:p>
    <w:p w:rsidR="004D7EDD" w:rsidRPr="00C11977" w:rsidRDefault="004D7EDD" w:rsidP="004D7EDD">
      <w:pPr>
        <w:tabs>
          <w:tab w:val="left" w:pos="1134"/>
        </w:tabs>
        <w:ind w:left="720"/>
        <w:jc w:val="both"/>
        <w:rPr>
          <w:sz w:val="24"/>
          <w:szCs w:val="24"/>
        </w:rPr>
      </w:pPr>
    </w:p>
    <w:p w:rsidR="004D7EDD" w:rsidRDefault="004D7EDD" w:rsidP="004D7EDD">
      <w:pPr>
        <w:tabs>
          <w:tab w:val="left" w:pos="1134"/>
        </w:tabs>
        <w:jc w:val="both"/>
        <w:rPr>
          <w:sz w:val="24"/>
          <w:szCs w:val="24"/>
        </w:rPr>
      </w:pPr>
      <w:r w:rsidRPr="00C11977">
        <w:rPr>
          <w:sz w:val="24"/>
          <w:szCs w:val="24"/>
        </w:rPr>
        <w:t xml:space="preserve">Результат испытания </w:t>
      </w:r>
      <w:r>
        <w:rPr>
          <w:sz w:val="24"/>
          <w:szCs w:val="24"/>
        </w:rPr>
        <w:t xml:space="preserve">пункта 2 </w:t>
      </w:r>
      <w:r w:rsidRPr="00C11977">
        <w:rPr>
          <w:sz w:val="24"/>
          <w:szCs w:val="24"/>
        </w:rPr>
        <w:t>считается положительны</w:t>
      </w:r>
      <w:r w:rsidR="001E7F5D">
        <w:rPr>
          <w:sz w:val="24"/>
          <w:szCs w:val="24"/>
        </w:rPr>
        <w:t xml:space="preserve">м, если </w:t>
      </w:r>
      <w:r w:rsidRPr="00C11977">
        <w:rPr>
          <w:sz w:val="24"/>
          <w:szCs w:val="24"/>
        </w:rPr>
        <w:t xml:space="preserve">после нажатия кнопки </w:t>
      </w:r>
      <w:r w:rsidRPr="00C11977">
        <w:rPr>
          <w:sz w:val="24"/>
          <w:szCs w:val="24"/>
          <w:lang w:val="en-US"/>
        </w:rPr>
        <w:t>Browse</w:t>
      </w:r>
      <w:r w:rsidRPr="00C11977">
        <w:rPr>
          <w:sz w:val="24"/>
          <w:szCs w:val="24"/>
        </w:rPr>
        <w:t xml:space="preserve"> открылось </w:t>
      </w:r>
      <w:r w:rsidR="00714550">
        <w:rPr>
          <w:sz w:val="24"/>
          <w:szCs w:val="24"/>
        </w:rPr>
        <w:t>дочернее</w:t>
      </w:r>
      <w:r>
        <w:rPr>
          <w:sz w:val="24"/>
          <w:szCs w:val="24"/>
        </w:rPr>
        <w:t xml:space="preserve"> </w:t>
      </w:r>
      <w:r w:rsidRPr="00C11977">
        <w:rPr>
          <w:sz w:val="24"/>
          <w:szCs w:val="24"/>
        </w:rPr>
        <w:t xml:space="preserve">окно загрузки изображения. </w:t>
      </w:r>
    </w:p>
    <w:p w:rsidR="00714550" w:rsidRPr="00C11977" w:rsidRDefault="00FD0D67" w:rsidP="004D7EDD">
      <w:pPr>
        <w:tabs>
          <w:tab w:val="left" w:pos="1134"/>
        </w:tabs>
        <w:jc w:val="both"/>
        <w:rPr>
          <w:sz w:val="24"/>
          <w:szCs w:val="24"/>
        </w:rPr>
      </w:pPr>
      <w:r w:rsidRPr="000B51B6">
        <w:rPr>
          <w:noProof/>
        </w:rPr>
        <w:drawing>
          <wp:inline distT="0" distB="0" distL="0" distR="0">
            <wp:extent cx="4311650" cy="1435100"/>
            <wp:effectExtent l="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11650" cy="1435100"/>
                    </a:xfrm>
                    <a:prstGeom prst="rect">
                      <a:avLst/>
                    </a:prstGeom>
                    <a:noFill/>
                    <a:ln>
                      <a:noFill/>
                    </a:ln>
                  </pic:spPr>
                </pic:pic>
              </a:graphicData>
            </a:graphic>
          </wp:inline>
        </w:drawing>
      </w:r>
    </w:p>
    <w:p w:rsidR="004D7EDD" w:rsidRDefault="004D7EDD" w:rsidP="004D7EDD">
      <w:pPr>
        <w:tabs>
          <w:tab w:val="left" w:pos="1134"/>
        </w:tabs>
        <w:jc w:val="both"/>
        <w:rPr>
          <w:sz w:val="24"/>
          <w:szCs w:val="24"/>
        </w:rPr>
      </w:pPr>
    </w:p>
    <w:p w:rsidR="004D7EDD" w:rsidRDefault="0057539E" w:rsidP="004D7EDD">
      <w:pPr>
        <w:numPr>
          <w:ilvl w:val="0"/>
          <w:numId w:val="26"/>
        </w:numPr>
        <w:tabs>
          <w:tab w:val="left" w:pos="567"/>
        </w:tabs>
        <w:ind w:left="0" w:firstLine="0"/>
        <w:jc w:val="both"/>
        <w:rPr>
          <w:sz w:val="24"/>
          <w:szCs w:val="24"/>
        </w:rPr>
      </w:pPr>
      <w:r w:rsidRPr="00C11977">
        <w:rPr>
          <w:sz w:val="24"/>
          <w:szCs w:val="24"/>
        </w:rPr>
        <w:t>В открывшемся окне</w:t>
      </w:r>
      <w:r w:rsidR="004D7EDD">
        <w:rPr>
          <w:sz w:val="24"/>
          <w:szCs w:val="24"/>
        </w:rPr>
        <w:t xml:space="preserve"> проводника перейти в директорию, в которую был распакован архив </w:t>
      </w:r>
      <w:r w:rsidR="004D7EDD" w:rsidRPr="00092E26">
        <w:rPr>
          <w:rFonts w:ascii="Courier New" w:eastAsia="Calibri" w:hAnsi="Courier New"/>
          <w:sz w:val="22"/>
          <w:szCs w:val="22"/>
          <w:lang w:val="en-US"/>
        </w:rPr>
        <w:t>face</w:t>
      </w:r>
      <w:r w:rsidR="004D7EDD" w:rsidRPr="004D7EDD">
        <w:rPr>
          <w:rFonts w:ascii="Courier New" w:eastAsia="Calibri" w:hAnsi="Courier New"/>
          <w:sz w:val="22"/>
          <w:szCs w:val="22"/>
        </w:rPr>
        <w:t>_</w:t>
      </w:r>
      <w:r w:rsidR="004D7EDD" w:rsidRPr="00092E26">
        <w:rPr>
          <w:rFonts w:ascii="Courier New" w:eastAsia="Calibri" w:hAnsi="Courier New"/>
          <w:sz w:val="22"/>
          <w:szCs w:val="22"/>
          <w:lang w:val="en-US"/>
        </w:rPr>
        <w:t>recognition</w:t>
      </w:r>
      <w:r w:rsidR="004D7EDD" w:rsidRPr="004D7EDD">
        <w:rPr>
          <w:rFonts w:ascii="Courier New" w:eastAsia="Calibri" w:hAnsi="Courier New"/>
          <w:sz w:val="22"/>
          <w:szCs w:val="22"/>
        </w:rPr>
        <w:t>_</w:t>
      </w:r>
      <w:proofErr w:type="spellStart"/>
      <w:r w:rsidR="004D7EDD" w:rsidRPr="00092E26">
        <w:rPr>
          <w:rFonts w:ascii="Courier New" w:eastAsia="Calibri" w:hAnsi="Courier New"/>
          <w:sz w:val="22"/>
          <w:szCs w:val="22"/>
          <w:lang w:val="en-US"/>
        </w:rPr>
        <w:t>openvino</w:t>
      </w:r>
      <w:proofErr w:type="spellEnd"/>
      <w:r w:rsidR="004D7EDD" w:rsidRPr="004D7EDD">
        <w:rPr>
          <w:rFonts w:ascii="Courier New" w:eastAsia="Calibri" w:hAnsi="Courier New"/>
          <w:sz w:val="22"/>
          <w:szCs w:val="22"/>
        </w:rPr>
        <w:t>.</w:t>
      </w:r>
      <w:r w:rsidR="004D7EDD" w:rsidRPr="00092E26">
        <w:rPr>
          <w:rFonts w:ascii="Courier New" w:eastAsia="Calibri" w:hAnsi="Courier New"/>
          <w:sz w:val="22"/>
          <w:szCs w:val="22"/>
          <w:lang w:val="en-US"/>
        </w:rPr>
        <w:t>tar</w:t>
      </w:r>
      <w:r w:rsidR="004D7EDD" w:rsidRPr="004D7EDD">
        <w:rPr>
          <w:rFonts w:ascii="Courier New" w:eastAsia="Calibri" w:hAnsi="Courier New"/>
          <w:sz w:val="22"/>
          <w:szCs w:val="22"/>
        </w:rPr>
        <w:t>.</w:t>
      </w:r>
      <w:proofErr w:type="spellStart"/>
      <w:r w:rsidR="004D7EDD" w:rsidRPr="00092E26">
        <w:rPr>
          <w:rFonts w:ascii="Courier New" w:eastAsia="Calibri" w:hAnsi="Courier New"/>
          <w:sz w:val="22"/>
          <w:szCs w:val="22"/>
          <w:lang w:val="en-US"/>
        </w:rPr>
        <w:t>gz</w:t>
      </w:r>
      <w:proofErr w:type="spellEnd"/>
      <w:r w:rsidR="004D7EDD">
        <w:rPr>
          <w:sz w:val="24"/>
          <w:szCs w:val="24"/>
        </w:rPr>
        <w:t xml:space="preserve"> с ПО </w:t>
      </w:r>
      <w:r w:rsidR="004D7EDD" w:rsidRPr="00C11977">
        <w:rPr>
          <w:sz w:val="24"/>
          <w:szCs w:val="24"/>
        </w:rPr>
        <w:t>«</w:t>
      </w:r>
      <w:proofErr w:type="spellStart"/>
      <w:r w:rsidR="004D7EDD" w:rsidRPr="00C11977">
        <w:rPr>
          <w:sz w:val="24"/>
          <w:szCs w:val="24"/>
          <w:lang w:val="en-US"/>
        </w:rPr>
        <w:t>FaceRecognition</w:t>
      </w:r>
      <w:proofErr w:type="spellEnd"/>
      <w:r w:rsidR="004D7EDD" w:rsidRPr="00C11977">
        <w:rPr>
          <w:sz w:val="24"/>
          <w:szCs w:val="24"/>
        </w:rPr>
        <w:t>»</w:t>
      </w:r>
      <w:r w:rsidR="004D7EDD">
        <w:rPr>
          <w:sz w:val="24"/>
          <w:szCs w:val="24"/>
        </w:rPr>
        <w:t xml:space="preserve">. Перейти в директорию </w:t>
      </w:r>
      <w:r w:rsidR="004D7EDD" w:rsidRPr="004D7EDD">
        <w:rPr>
          <w:rFonts w:ascii="Courier New" w:eastAsia="Calibri" w:hAnsi="Courier New"/>
          <w:sz w:val="22"/>
          <w:szCs w:val="22"/>
        </w:rPr>
        <w:t>/</w:t>
      </w:r>
      <w:r w:rsidR="004D7EDD">
        <w:rPr>
          <w:rFonts w:ascii="Courier New" w:eastAsia="Calibri" w:hAnsi="Courier New"/>
          <w:sz w:val="22"/>
          <w:szCs w:val="22"/>
          <w:lang w:val="en-US"/>
        </w:rPr>
        <w:t>data</w:t>
      </w:r>
      <w:r w:rsidR="004D7EDD" w:rsidRPr="004D7EDD">
        <w:rPr>
          <w:rFonts w:ascii="Courier New" w:eastAsia="Calibri" w:hAnsi="Courier New"/>
          <w:sz w:val="22"/>
          <w:szCs w:val="22"/>
        </w:rPr>
        <w:t>/</w:t>
      </w:r>
      <w:proofErr w:type="spellStart"/>
      <w:r w:rsidR="00714550">
        <w:rPr>
          <w:rFonts w:ascii="Courier New" w:eastAsia="Calibri" w:hAnsi="Courier New"/>
          <w:sz w:val="22"/>
          <w:szCs w:val="22"/>
        </w:rPr>
        <w:t>любая_директория_на_этом_уровне</w:t>
      </w:r>
      <w:proofErr w:type="spellEnd"/>
      <w:r w:rsidR="00714550">
        <w:rPr>
          <w:rFonts w:ascii="Courier New" w:eastAsia="Calibri" w:hAnsi="Courier New"/>
          <w:sz w:val="22"/>
          <w:szCs w:val="22"/>
        </w:rPr>
        <w:t>/</w:t>
      </w:r>
      <w:proofErr w:type="spellStart"/>
      <w:r w:rsidR="00714550">
        <w:rPr>
          <w:rFonts w:ascii="Courier New" w:eastAsia="Calibri" w:hAnsi="Courier New"/>
          <w:sz w:val="22"/>
          <w:szCs w:val="22"/>
        </w:rPr>
        <w:t>test</w:t>
      </w:r>
      <w:proofErr w:type="spellEnd"/>
      <w:r w:rsidR="004D7EDD" w:rsidRPr="004D7EDD">
        <w:rPr>
          <w:rFonts w:ascii="Courier New" w:eastAsia="Calibri" w:hAnsi="Courier New"/>
          <w:sz w:val="22"/>
          <w:szCs w:val="22"/>
        </w:rPr>
        <w:t>.</w:t>
      </w:r>
      <w:r w:rsidR="004D7EDD">
        <w:rPr>
          <w:sz w:val="24"/>
          <w:szCs w:val="24"/>
        </w:rPr>
        <w:t xml:space="preserve"> </w:t>
      </w:r>
      <w:r w:rsidRPr="00C11977">
        <w:rPr>
          <w:sz w:val="24"/>
          <w:szCs w:val="24"/>
        </w:rPr>
        <w:t xml:space="preserve"> </w:t>
      </w:r>
    </w:p>
    <w:p w:rsidR="001E7F5D" w:rsidRDefault="001E7F5D" w:rsidP="001E7F5D">
      <w:pPr>
        <w:tabs>
          <w:tab w:val="left" w:pos="567"/>
        </w:tabs>
        <w:jc w:val="both"/>
        <w:rPr>
          <w:sz w:val="24"/>
          <w:szCs w:val="24"/>
        </w:rPr>
      </w:pPr>
    </w:p>
    <w:p w:rsidR="001E7F5D" w:rsidRPr="00C11977" w:rsidRDefault="001E7F5D" w:rsidP="001E7F5D">
      <w:pPr>
        <w:tabs>
          <w:tab w:val="left" w:pos="1134"/>
        </w:tabs>
        <w:jc w:val="both"/>
        <w:rPr>
          <w:sz w:val="24"/>
          <w:szCs w:val="24"/>
        </w:rPr>
      </w:pPr>
      <w:r w:rsidRPr="00C11977">
        <w:rPr>
          <w:sz w:val="24"/>
          <w:szCs w:val="24"/>
        </w:rPr>
        <w:t xml:space="preserve">Результат испытания </w:t>
      </w:r>
      <w:r>
        <w:rPr>
          <w:sz w:val="24"/>
          <w:szCs w:val="24"/>
        </w:rPr>
        <w:t xml:space="preserve">пункта 3 </w:t>
      </w:r>
      <w:r w:rsidRPr="00C11977">
        <w:rPr>
          <w:sz w:val="24"/>
          <w:szCs w:val="24"/>
        </w:rPr>
        <w:t>считается положительным, если будут выполнены условия:</w:t>
      </w:r>
    </w:p>
    <w:p w:rsidR="00714550" w:rsidRDefault="001E7F5D" w:rsidP="007E4515">
      <w:pPr>
        <w:numPr>
          <w:ilvl w:val="0"/>
          <w:numId w:val="30"/>
        </w:numPr>
        <w:tabs>
          <w:tab w:val="left" w:pos="1134"/>
        </w:tabs>
        <w:jc w:val="both"/>
        <w:rPr>
          <w:sz w:val="24"/>
          <w:szCs w:val="24"/>
        </w:rPr>
      </w:pPr>
      <w:r w:rsidRPr="00714550">
        <w:rPr>
          <w:sz w:val="24"/>
          <w:szCs w:val="24"/>
        </w:rPr>
        <w:t xml:space="preserve">Пользователю удалось перейти в директорию </w:t>
      </w:r>
      <w:r w:rsidR="00714550" w:rsidRPr="004D7EDD">
        <w:rPr>
          <w:rFonts w:ascii="Courier New" w:eastAsia="Calibri" w:hAnsi="Courier New"/>
          <w:sz w:val="22"/>
          <w:szCs w:val="22"/>
        </w:rPr>
        <w:t>/</w:t>
      </w:r>
      <w:r w:rsidR="00714550">
        <w:rPr>
          <w:rFonts w:ascii="Courier New" w:eastAsia="Calibri" w:hAnsi="Courier New"/>
          <w:sz w:val="22"/>
          <w:szCs w:val="22"/>
          <w:lang w:val="en-US"/>
        </w:rPr>
        <w:t>data</w:t>
      </w:r>
      <w:r w:rsidR="00714550" w:rsidRPr="004D7EDD">
        <w:rPr>
          <w:rFonts w:ascii="Courier New" w:eastAsia="Calibri" w:hAnsi="Courier New"/>
          <w:sz w:val="22"/>
          <w:szCs w:val="22"/>
        </w:rPr>
        <w:t>/</w:t>
      </w:r>
      <w:proofErr w:type="spellStart"/>
      <w:r w:rsidR="00714550">
        <w:rPr>
          <w:rFonts w:ascii="Courier New" w:eastAsia="Calibri" w:hAnsi="Courier New"/>
          <w:sz w:val="22"/>
          <w:szCs w:val="22"/>
        </w:rPr>
        <w:t>любая_директория_на_этом_уровне</w:t>
      </w:r>
      <w:proofErr w:type="spellEnd"/>
      <w:r w:rsidR="00714550">
        <w:rPr>
          <w:rFonts w:ascii="Courier New" w:eastAsia="Calibri" w:hAnsi="Courier New"/>
          <w:sz w:val="22"/>
          <w:szCs w:val="22"/>
        </w:rPr>
        <w:t>/</w:t>
      </w:r>
      <w:proofErr w:type="spellStart"/>
      <w:r w:rsidR="00714550">
        <w:rPr>
          <w:rFonts w:ascii="Courier New" w:eastAsia="Calibri" w:hAnsi="Courier New"/>
          <w:sz w:val="22"/>
          <w:szCs w:val="22"/>
        </w:rPr>
        <w:t>test</w:t>
      </w:r>
      <w:proofErr w:type="spellEnd"/>
      <w:r w:rsidR="00714550" w:rsidRPr="00714550">
        <w:rPr>
          <w:sz w:val="24"/>
          <w:szCs w:val="24"/>
        </w:rPr>
        <w:t xml:space="preserve"> </w:t>
      </w:r>
    </w:p>
    <w:p w:rsidR="001E7F5D" w:rsidRPr="00714550" w:rsidRDefault="001E7F5D" w:rsidP="007E4515">
      <w:pPr>
        <w:numPr>
          <w:ilvl w:val="0"/>
          <w:numId w:val="30"/>
        </w:numPr>
        <w:tabs>
          <w:tab w:val="left" w:pos="1134"/>
        </w:tabs>
        <w:jc w:val="both"/>
        <w:rPr>
          <w:sz w:val="24"/>
          <w:szCs w:val="24"/>
        </w:rPr>
      </w:pPr>
      <w:r w:rsidRPr="00714550">
        <w:rPr>
          <w:sz w:val="24"/>
          <w:szCs w:val="24"/>
        </w:rPr>
        <w:t>В директории находятся фотографии для тестового базиса. Все фотографии удовлетворяют ограничения</w:t>
      </w:r>
      <w:r w:rsidR="00291AD6" w:rsidRPr="00714550">
        <w:rPr>
          <w:sz w:val="24"/>
          <w:szCs w:val="24"/>
        </w:rPr>
        <w:t>м</w:t>
      </w:r>
      <w:r w:rsidRPr="00714550">
        <w:rPr>
          <w:sz w:val="24"/>
          <w:szCs w:val="24"/>
        </w:rPr>
        <w:t>, описанным в Пояснительной записке № 2 «По входным данным» [5] (согласованно с Заказчиком).</w:t>
      </w:r>
      <w:r w:rsidR="00291AD6" w:rsidRPr="00714550">
        <w:rPr>
          <w:sz w:val="24"/>
          <w:szCs w:val="24"/>
        </w:rPr>
        <w:t xml:space="preserve"> Файлы имеют расширения .</w:t>
      </w:r>
      <w:r w:rsidR="00291AD6" w:rsidRPr="00714550">
        <w:rPr>
          <w:sz w:val="24"/>
          <w:szCs w:val="24"/>
          <w:lang w:val="en-US"/>
        </w:rPr>
        <w:t>jpg</w:t>
      </w:r>
      <w:r w:rsidR="00291AD6" w:rsidRPr="00714550">
        <w:rPr>
          <w:sz w:val="24"/>
          <w:szCs w:val="24"/>
        </w:rPr>
        <w:t xml:space="preserve"> и имя каждого файла содержит идентификатор «</w:t>
      </w:r>
      <w:r w:rsidR="00291AD6" w:rsidRPr="00714550">
        <w:rPr>
          <w:sz w:val="24"/>
          <w:szCs w:val="24"/>
          <w:lang w:val="en-US"/>
        </w:rPr>
        <w:t>test</w:t>
      </w:r>
      <w:r w:rsidR="00291AD6" w:rsidRPr="00714550">
        <w:rPr>
          <w:sz w:val="24"/>
          <w:szCs w:val="24"/>
        </w:rPr>
        <w:t xml:space="preserve">» (пример: </w:t>
      </w:r>
      <w:proofErr w:type="spellStart"/>
      <w:r w:rsidR="00291AD6" w:rsidRPr="00714550">
        <w:rPr>
          <w:sz w:val="24"/>
          <w:szCs w:val="24"/>
          <w:lang w:val="en-US"/>
        </w:rPr>
        <w:t>Nastya</w:t>
      </w:r>
      <w:proofErr w:type="spellEnd"/>
      <w:r w:rsidR="00291AD6" w:rsidRPr="00714550">
        <w:rPr>
          <w:sz w:val="24"/>
          <w:szCs w:val="24"/>
        </w:rPr>
        <w:t>_</w:t>
      </w:r>
      <w:r w:rsidR="00291AD6" w:rsidRPr="00714550">
        <w:rPr>
          <w:sz w:val="24"/>
          <w:szCs w:val="24"/>
          <w:lang w:val="en-US"/>
        </w:rPr>
        <w:t>test</w:t>
      </w:r>
      <w:r w:rsidR="00291AD6" w:rsidRPr="00714550">
        <w:rPr>
          <w:sz w:val="24"/>
          <w:szCs w:val="24"/>
        </w:rPr>
        <w:t>_1.</w:t>
      </w:r>
      <w:r w:rsidR="00291AD6" w:rsidRPr="00714550">
        <w:rPr>
          <w:sz w:val="24"/>
          <w:szCs w:val="24"/>
          <w:lang w:val="en-US"/>
        </w:rPr>
        <w:t>jpg</w:t>
      </w:r>
      <w:r w:rsidR="00291AD6" w:rsidRPr="00714550">
        <w:rPr>
          <w:sz w:val="24"/>
          <w:szCs w:val="24"/>
        </w:rPr>
        <w:t>)</w:t>
      </w:r>
    </w:p>
    <w:p w:rsidR="001E7F5D" w:rsidRPr="001E7F5D" w:rsidRDefault="001E7F5D" w:rsidP="001E7F5D">
      <w:pPr>
        <w:tabs>
          <w:tab w:val="left" w:pos="567"/>
        </w:tabs>
        <w:jc w:val="both"/>
        <w:rPr>
          <w:sz w:val="24"/>
          <w:szCs w:val="24"/>
        </w:rPr>
      </w:pPr>
    </w:p>
    <w:p w:rsidR="0057539E" w:rsidRPr="001E7F5D" w:rsidRDefault="001E7F5D" w:rsidP="001E7F5D">
      <w:pPr>
        <w:numPr>
          <w:ilvl w:val="0"/>
          <w:numId w:val="26"/>
        </w:numPr>
        <w:tabs>
          <w:tab w:val="left" w:pos="567"/>
        </w:tabs>
        <w:ind w:left="0" w:firstLine="0"/>
        <w:jc w:val="both"/>
        <w:rPr>
          <w:sz w:val="24"/>
          <w:szCs w:val="24"/>
        </w:rPr>
      </w:pPr>
      <w:r>
        <w:rPr>
          <w:sz w:val="24"/>
          <w:szCs w:val="24"/>
        </w:rPr>
        <w:t>В</w:t>
      </w:r>
      <w:r w:rsidR="0057539E" w:rsidRPr="001E7F5D">
        <w:rPr>
          <w:sz w:val="24"/>
          <w:szCs w:val="24"/>
        </w:rPr>
        <w:t xml:space="preserve">ыбрать одно изображение для обработки и нажать кнопку </w:t>
      </w:r>
      <w:r w:rsidR="0057539E" w:rsidRPr="001E7F5D">
        <w:rPr>
          <w:sz w:val="24"/>
          <w:szCs w:val="24"/>
          <w:lang w:val="en-US"/>
        </w:rPr>
        <w:t>Open</w:t>
      </w:r>
      <w:r w:rsidR="00524F27" w:rsidRPr="001E7F5D">
        <w:rPr>
          <w:sz w:val="24"/>
          <w:szCs w:val="24"/>
        </w:rPr>
        <w:t xml:space="preserve">. </w:t>
      </w:r>
      <w:r w:rsidR="00524F27" w:rsidRPr="001E7F5D">
        <w:rPr>
          <w:sz w:val="24"/>
          <w:szCs w:val="24"/>
          <w:lang w:val="en-US"/>
        </w:rPr>
        <w:t>Face</w:t>
      </w:r>
      <w:r w:rsidR="00524F27" w:rsidRPr="001E7F5D">
        <w:rPr>
          <w:sz w:val="24"/>
          <w:szCs w:val="24"/>
        </w:rPr>
        <w:t xml:space="preserve"> </w:t>
      </w:r>
      <w:r w:rsidR="00524F27" w:rsidRPr="001E7F5D">
        <w:rPr>
          <w:sz w:val="24"/>
          <w:szCs w:val="24"/>
          <w:lang w:val="en-US"/>
        </w:rPr>
        <w:t>Recognition</w:t>
      </w:r>
      <w:r w:rsidR="00524F27" w:rsidRPr="001E7F5D">
        <w:rPr>
          <w:sz w:val="24"/>
          <w:szCs w:val="24"/>
        </w:rPr>
        <w:t xml:space="preserve"> система начинает свою работу и по истечении некоторого времени на </w:t>
      </w:r>
      <w:r w:rsidR="00524F27" w:rsidRPr="001E7F5D">
        <w:rPr>
          <w:sz w:val="24"/>
          <w:szCs w:val="24"/>
          <w:lang w:val="en-US"/>
        </w:rPr>
        <w:t>web</w:t>
      </w:r>
      <w:r w:rsidR="00714550" w:rsidRPr="00714550">
        <w:rPr>
          <w:sz w:val="24"/>
          <w:szCs w:val="24"/>
        </w:rPr>
        <w:t xml:space="preserve"> </w:t>
      </w:r>
      <w:r w:rsidR="00524F27" w:rsidRPr="001E7F5D">
        <w:rPr>
          <w:sz w:val="24"/>
          <w:szCs w:val="24"/>
        </w:rPr>
        <w:t>- странице отображаются результаты работы системы.</w:t>
      </w:r>
    </w:p>
    <w:p w:rsidR="0029006B" w:rsidRPr="00C11977" w:rsidRDefault="0029006B" w:rsidP="00C11977">
      <w:pPr>
        <w:tabs>
          <w:tab w:val="left" w:pos="1134"/>
        </w:tabs>
        <w:ind w:left="567"/>
        <w:jc w:val="both"/>
        <w:rPr>
          <w:sz w:val="24"/>
          <w:szCs w:val="24"/>
        </w:rPr>
      </w:pPr>
    </w:p>
    <w:p w:rsidR="0029006B" w:rsidRPr="00C11977" w:rsidRDefault="0029006B" w:rsidP="00524F27">
      <w:pPr>
        <w:tabs>
          <w:tab w:val="left" w:pos="1134"/>
        </w:tabs>
        <w:jc w:val="both"/>
        <w:rPr>
          <w:sz w:val="24"/>
          <w:szCs w:val="24"/>
        </w:rPr>
      </w:pPr>
      <w:r w:rsidRPr="00C11977">
        <w:rPr>
          <w:sz w:val="24"/>
          <w:szCs w:val="24"/>
        </w:rPr>
        <w:t xml:space="preserve">Результат испытания </w:t>
      </w:r>
      <w:r w:rsidR="00291AD6">
        <w:rPr>
          <w:sz w:val="24"/>
          <w:szCs w:val="24"/>
        </w:rPr>
        <w:t xml:space="preserve">пункта 4 </w:t>
      </w:r>
      <w:r w:rsidRPr="00C11977">
        <w:rPr>
          <w:sz w:val="24"/>
          <w:szCs w:val="24"/>
        </w:rPr>
        <w:t>считается положительным, если будут выполнены условия:</w:t>
      </w:r>
    </w:p>
    <w:p w:rsidR="0029006B" w:rsidRDefault="00524F27" w:rsidP="00291AD6">
      <w:pPr>
        <w:numPr>
          <w:ilvl w:val="0"/>
          <w:numId w:val="31"/>
        </w:numPr>
        <w:tabs>
          <w:tab w:val="left" w:pos="851"/>
        </w:tabs>
        <w:ind w:left="709"/>
        <w:jc w:val="both"/>
        <w:rPr>
          <w:sz w:val="24"/>
          <w:szCs w:val="24"/>
        </w:rPr>
      </w:pPr>
      <w:r>
        <w:rPr>
          <w:sz w:val="24"/>
          <w:szCs w:val="24"/>
        </w:rPr>
        <w:t>п</w:t>
      </w:r>
      <w:r w:rsidR="0029006B" w:rsidRPr="00C11977">
        <w:rPr>
          <w:sz w:val="24"/>
          <w:szCs w:val="24"/>
        </w:rPr>
        <w:t xml:space="preserve">осле выбора изображения и нажатия кнопки </w:t>
      </w:r>
      <w:r w:rsidR="0029006B" w:rsidRPr="00C11977">
        <w:rPr>
          <w:sz w:val="24"/>
          <w:szCs w:val="24"/>
          <w:lang w:val="en-US"/>
        </w:rPr>
        <w:t>Open</w:t>
      </w:r>
      <w:r w:rsidR="0029006B" w:rsidRPr="00C11977">
        <w:rPr>
          <w:sz w:val="24"/>
          <w:szCs w:val="24"/>
        </w:rPr>
        <w:t xml:space="preserve"> закрылось окно загрузки изображения</w:t>
      </w:r>
      <w:r>
        <w:rPr>
          <w:sz w:val="24"/>
          <w:szCs w:val="24"/>
        </w:rPr>
        <w:t xml:space="preserve">. После этого через некоторое время на страницу загрузились результаты работы </w:t>
      </w:r>
      <w:r>
        <w:rPr>
          <w:sz w:val="24"/>
          <w:szCs w:val="24"/>
          <w:lang w:val="en-US"/>
        </w:rPr>
        <w:t>Face</w:t>
      </w:r>
      <w:r w:rsidRPr="00524F27">
        <w:rPr>
          <w:sz w:val="24"/>
          <w:szCs w:val="24"/>
        </w:rPr>
        <w:t xml:space="preserve"> </w:t>
      </w:r>
      <w:r>
        <w:rPr>
          <w:sz w:val="24"/>
          <w:szCs w:val="24"/>
          <w:lang w:val="en-US"/>
        </w:rPr>
        <w:t>Recognition</w:t>
      </w:r>
      <w:r w:rsidRPr="00524F27">
        <w:rPr>
          <w:sz w:val="24"/>
          <w:szCs w:val="24"/>
        </w:rPr>
        <w:t xml:space="preserve"> </w:t>
      </w:r>
      <w:r>
        <w:rPr>
          <w:sz w:val="24"/>
          <w:szCs w:val="24"/>
        </w:rPr>
        <w:t>системы:</w:t>
      </w:r>
    </w:p>
    <w:p w:rsidR="00714550" w:rsidRPr="00714550" w:rsidRDefault="00524F27" w:rsidP="00714550">
      <w:pPr>
        <w:numPr>
          <w:ilvl w:val="0"/>
          <w:numId w:val="27"/>
        </w:numPr>
        <w:tabs>
          <w:tab w:val="left" w:pos="900"/>
        </w:tabs>
        <w:jc w:val="both"/>
        <w:rPr>
          <w:sz w:val="24"/>
          <w:szCs w:val="24"/>
        </w:rPr>
      </w:pPr>
      <w:r w:rsidRPr="00C11977">
        <w:rPr>
          <w:sz w:val="24"/>
          <w:szCs w:val="24"/>
        </w:rPr>
        <w:t xml:space="preserve">На </w:t>
      </w:r>
      <w:r w:rsidRPr="00C11977">
        <w:rPr>
          <w:sz w:val="24"/>
          <w:szCs w:val="24"/>
          <w:lang w:val="en-US"/>
        </w:rPr>
        <w:t>web</w:t>
      </w:r>
      <w:r w:rsidRPr="00C11977">
        <w:rPr>
          <w:sz w:val="24"/>
          <w:szCs w:val="24"/>
        </w:rPr>
        <w:t xml:space="preserve">-странице показано </w:t>
      </w:r>
      <w:r>
        <w:rPr>
          <w:sz w:val="24"/>
          <w:szCs w:val="24"/>
        </w:rPr>
        <w:t xml:space="preserve">исходное </w:t>
      </w:r>
      <w:r w:rsidRPr="00C11977">
        <w:rPr>
          <w:sz w:val="24"/>
          <w:szCs w:val="24"/>
        </w:rPr>
        <w:t>изображение</w:t>
      </w:r>
      <w:r w:rsidR="000D18E3">
        <w:rPr>
          <w:sz w:val="24"/>
          <w:szCs w:val="24"/>
        </w:rPr>
        <w:t xml:space="preserve"> (соответствует пунктам 4.1.1.1</w:t>
      </w:r>
      <w:r w:rsidR="000D18E3" w:rsidRPr="000D18E3">
        <w:rPr>
          <w:sz w:val="24"/>
          <w:szCs w:val="24"/>
        </w:rPr>
        <w:t>., 4.1.3.</w:t>
      </w:r>
      <w:r w:rsidR="000D18E3">
        <w:rPr>
          <w:sz w:val="24"/>
          <w:szCs w:val="24"/>
        </w:rPr>
        <w:t xml:space="preserve"> </w:t>
      </w:r>
      <w:r w:rsidR="000D18E3" w:rsidRPr="000D18E3">
        <w:rPr>
          <w:sz w:val="24"/>
          <w:szCs w:val="24"/>
        </w:rPr>
        <w:t>[1])</w:t>
      </w:r>
      <w:r>
        <w:rPr>
          <w:sz w:val="24"/>
          <w:szCs w:val="24"/>
        </w:rPr>
        <w:t>;</w:t>
      </w:r>
    </w:p>
    <w:p w:rsidR="00270763" w:rsidRPr="00C11977" w:rsidRDefault="00270763" w:rsidP="00EE66F1">
      <w:pPr>
        <w:numPr>
          <w:ilvl w:val="0"/>
          <w:numId w:val="27"/>
        </w:numPr>
        <w:tabs>
          <w:tab w:val="left" w:pos="900"/>
        </w:tabs>
        <w:jc w:val="both"/>
        <w:rPr>
          <w:sz w:val="24"/>
          <w:szCs w:val="24"/>
        </w:rPr>
      </w:pPr>
      <w:r w:rsidRPr="00C11977">
        <w:rPr>
          <w:sz w:val="24"/>
          <w:szCs w:val="24"/>
        </w:rPr>
        <w:t xml:space="preserve">На </w:t>
      </w:r>
      <w:r w:rsidRPr="00C11977">
        <w:rPr>
          <w:sz w:val="24"/>
          <w:szCs w:val="24"/>
          <w:lang w:val="en-US"/>
        </w:rPr>
        <w:t>web</w:t>
      </w:r>
      <w:r w:rsidRPr="00C11977">
        <w:rPr>
          <w:sz w:val="24"/>
          <w:szCs w:val="24"/>
        </w:rPr>
        <w:t xml:space="preserve">-странице показано изображение, соответствующее этапу </w:t>
      </w:r>
      <w:proofErr w:type="spellStart"/>
      <w:r w:rsidRPr="00C11977">
        <w:rPr>
          <w:sz w:val="24"/>
          <w:szCs w:val="24"/>
        </w:rPr>
        <w:t>детекции</w:t>
      </w:r>
      <w:proofErr w:type="spellEnd"/>
      <w:r w:rsidRPr="00C11977">
        <w:rPr>
          <w:sz w:val="24"/>
          <w:szCs w:val="24"/>
        </w:rPr>
        <w:t xml:space="preserve"> лиц – исходное изображение с нарисованными </w:t>
      </w:r>
      <w:r w:rsidRPr="00C11977">
        <w:rPr>
          <w:sz w:val="24"/>
          <w:szCs w:val="24"/>
          <w:lang w:val="en-US"/>
        </w:rPr>
        <w:t>bound</w:t>
      </w:r>
      <w:r w:rsidR="00524F27">
        <w:rPr>
          <w:sz w:val="24"/>
          <w:szCs w:val="24"/>
        </w:rPr>
        <w:t xml:space="preserve"> </w:t>
      </w:r>
      <w:r w:rsidRPr="00C11977">
        <w:rPr>
          <w:sz w:val="24"/>
          <w:szCs w:val="24"/>
          <w:lang w:val="en-US"/>
        </w:rPr>
        <w:t>box</w:t>
      </w:r>
      <w:r w:rsidR="00524F27">
        <w:rPr>
          <w:sz w:val="24"/>
          <w:szCs w:val="24"/>
        </w:rPr>
        <w:t xml:space="preserve"> вокруг каждого лица;</w:t>
      </w:r>
    </w:p>
    <w:p w:rsidR="00270763" w:rsidRPr="00C11977" w:rsidRDefault="00270763" w:rsidP="00EE66F1">
      <w:pPr>
        <w:numPr>
          <w:ilvl w:val="0"/>
          <w:numId w:val="27"/>
        </w:numPr>
        <w:tabs>
          <w:tab w:val="left" w:pos="900"/>
        </w:tabs>
        <w:jc w:val="both"/>
        <w:rPr>
          <w:sz w:val="24"/>
          <w:szCs w:val="24"/>
        </w:rPr>
      </w:pPr>
      <w:r w:rsidRPr="00C11977">
        <w:rPr>
          <w:sz w:val="24"/>
          <w:szCs w:val="24"/>
        </w:rPr>
        <w:t xml:space="preserve">На </w:t>
      </w:r>
      <w:r w:rsidRPr="00C11977">
        <w:rPr>
          <w:sz w:val="24"/>
          <w:szCs w:val="24"/>
          <w:lang w:val="en-US"/>
        </w:rPr>
        <w:t>web</w:t>
      </w:r>
      <w:r w:rsidRPr="00C11977">
        <w:rPr>
          <w:sz w:val="24"/>
          <w:szCs w:val="24"/>
        </w:rPr>
        <w:t>-странице показаны изображения, соответствующ</w:t>
      </w:r>
      <w:r w:rsidR="00EE66F1">
        <w:rPr>
          <w:sz w:val="24"/>
          <w:szCs w:val="24"/>
        </w:rPr>
        <w:t xml:space="preserve">ее этапу выравнивания лиц </w:t>
      </w:r>
      <w:r w:rsidR="00F15A7D">
        <w:rPr>
          <w:sz w:val="24"/>
          <w:szCs w:val="24"/>
        </w:rPr>
        <w:t>–</w:t>
      </w:r>
      <w:r w:rsidR="00EE66F1">
        <w:rPr>
          <w:sz w:val="24"/>
          <w:szCs w:val="24"/>
        </w:rPr>
        <w:t xml:space="preserve"> </w:t>
      </w:r>
      <w:r w:rsidR="00F15A7D">
        <w:rPr>
          <w:sz w:val="24"/>
          <w:szCs w:val="24"/>
        </w:rPr>
        <w:t xml:space="preserve">исходные изображения и </w:t>
      </w:r>
      <w:r w:rsidRPr="00C11977">
        <w:rPr>
          <w:sz w:val="24"/>
          <w:szCs w:val="24"/>
        </w:rPr>
        <w:t xml:space="preserve">выровненные изображения каждого из </w:t>
      </w:r>
      <w:proofErr w:type="spellStart"/>
      <w:r w:rsidRPr="00C11977">
        <w:rPr>
          <w:sz w:val="24"/>
          <w:szCs w:val="24"/>
        </w:rPr>
        <w:t>задетектированных</w:t>
      </w:r>
      <w:proofErr w:type="spellEnd"/>
      <w:r w:rsidRPr="00C11977">
        <w:rPr>
          <w:sz w:val="24"/>
          <w:szCs w:val="24"/>
        </w:rPr>
        <w:t xml:space="preserve"> лиц, вырезанные из исходного изображения.</w:t>
      </w:r>
    </w:p>
    <w:p w:rsidR="00EE66F1" w:rsidRDefault="00270763" w:rsidP="00EE66F1">
      <w:pPr>
        <w:numPr>
          <w:ilvl w:val="0"/>
          <w:numId w:val="27"/>
        </w:numPr>
        <w:tabs>
          <w:tab w:val="left" w:pos="851"/>
          <w:tab w:val="left" w:pos="1134"/>
        </w:tabs>
        <w:jc w:val="both"/>
        <w:rPr>
          <w:sz w:val="24"/>
          <w:szCs w:val="24"/>
        </w:rPr>
      </w:pPr>
      <w:r w:rsidRPr="00C11977">
        <w:rPr>
          <w:sz w:val="24"/>
          <w:szCs w:val="24"/>
        </w:rPr>
        <w:t xml:space="preserve">На </w:t>
      </w:r>
      <w:r w:rsidRPr="00C11977">
        <w:rPr>
          <w:sz w:val="24"/>
          <w:szCs w:val="24"/>
          <w:lang w:val="en-US"/>
        </w:rPr>
        <w:t>web</w:t>
      </w:r>
      <w:r w:rsidRPr="00C11977">
        <w:rPr>
          <w:sz w:val="24"/>
          <w:szCs w:val="24"/>
        </w:rPr>
        <w:t>-</w:t>
      </w:r>
      <w:r w:rsidR="00EE66F1">
        <w:rPr>
          <w:sz w:val="24"/>
          <w:szCs w:val="24"/>
        </w:rPr>
        <w:t xml:space="preserve">странице показано </w:t>
      </w:r>
      <w:proofErr w:type="spellStart"/>
      <w:r w:rsidR="00EE66F1">
        <w:rPr>
          <w:sz w:val="24"/>
          <w:szCs w:val="24"/>
        </w:rPr>
        <w:t>изображени</w:t>
      </w:r>
      <w:proofErr w:type="spellEnd"/>
      <w:r w:rsidR="00EE66F1">
        <w:rPr>
          <w:sz w:val="24"/>
          <w:szCs w:val="24"/>
          <w:lang w:val="en-US"/>
        </w:rPr>
        <w:t>e</w:t>
      </w:r>
      <w:r w:rsidRPr="00C11977">
        <w:rPr>
          <w:sz w:val="24"/>
          <w:szCs w:val="24"/>
        </w:rPr>
        <w:t>, соответств</w:t>
      </w:r>
      <w:r w:rsidR="00EE66F1">
        <w:rPr>
          <w:sz w:val="24"/>
          <w:szCs w:val="24"/>
        </w:rPr>
        <w:t xml:space="preserve">ующее этапу распознавания лиц - </w:t>
      </w:r>
      <w:r w:rsidRPr="00C11977">
        <w:rPr>
          <w:sz w:val="24"/>
          <w:szCs w:val="24"/>
        </w:rPr>
        <w:t xml:space="preserve">исходное изображение с нарисованными </w:t>
      </w:r>
      <w:r w:rsidRPr="00C11977">
        <w:rPr>
          <w:sz w:val="24"/>
          <w:szCs w:val="24"/>
          <w:lang w:val="en-US"/>
        </w:rPr>
        <w:t>bound</w:t>
      </w:r>
      <w:r w:rsidR="00EE66F1">
        <w:rPr>
          <w:sz w:val="24"/>
          <w:szCs w:val="24"/>
        </w:rPr>
        <w:t xml:space="preserve"> </w:t>
      </w:r>
      <w:r w:rsidRPr="00C11977">
        <w:rPr>
          <w:sz w:val="24"/>
          <w:szCs w:val="24"/>
          <w:lang w:val="en-US"/>
        </w:rPr>
        <w:t>box</w:t>
      </w:r>
      <w:r w:rsidRPr="00C11977">
        <w:rPr>
          <w:sz w:val="24"/>
          <w:szCs w:val="24"/>
        </w:rPr>
        <w:t xml:space="preserve"> вокруг каждого лица. Для каждого </w:t>
      </w:r>
      <w:r w:rsidRPr="00C11977">
        <w:rPr>
          <w:sz w:val="24"/>
          <w:szCs w:val="24"/>
        </w:rPr>
        <w:lastRenderedPageBreak/>
        <w:t>лица на изо</w:t>
      </w:r>
      <w:r w:rsidR="00EE66F1">
        <w:rPr>
          <w:sz w:val="24"/>
          <w:szCs w:val="24"/>
        </w:rPr>
        <w:t xml:space="preserve">бражении присутствует подпись (возможные варианты подписей - </w:t>
      </w:r>
      <w:r w:rsidRPr="00C11977">
        <w:rPr>
          <w:sz w:val="24"/>
          <w:szCs w:val="24"/>
        </w:rPr>
        <w:t>«</w:t>
      </w:r>
      <w:proofErr w:type="spellStart"/>
      <w:r w:rsidRPr="00C11977">
        <w:rPr>
          <w:sz w:val="24"/>
          <w:szCs w:val="24"/>
          <w:lang w:val="en-US"/>
        </w:rPr>
        <w:t>Asyok</w:t>
      </w:r>
      <w:proofErr w:type="spellEnd"/>
      <w:r w:rsidRPr="00C11977">
        <w:rPr>
          <w:sz w:val="24"/>
          <w:szCs w:val="24"/>
        </w:rPr>
        <w:t>», «</w:t>
      </w:r>
      <w:proofErr w:type="spellStart"/>
      <w:r w:rsidRPr="00C11977">
        <w:rPr>
          <w:sz w:val="24"/>
          <w:szCs w:val="24"/>
          <w:lang w:val="en-US"/>
        </w:rPr>
        <w:t>Malinka</w:t>
      </w:r>
      <w:proofErr w:type="spellEnd"/>
      <w:r w:rsidRPr="00C11977">
        <w:rPr>
          <w:sz w:val="24"/>
          <w:szCs w:val="24"/>
        </w:rPr>
        <w:t>», «</w:t>
      </w:r>
      <w:proofErr w:type="spellStart"/>
      <w:r w:rsidRPr="00C11977">
        <w:rPr>
          <w:sz w:val="24"/>
          <w:szCs w:val="24"/>
          <w:lang w:val="en-US"/>
        </w:rPr>
        <w:t>Nastya</w:t>
      </w:r>
      <w:proofErr w:type="spellEnd"/>
      <w:r w:rsidRPr="00C11977">
        <w:rPr>
          <w:sz w:val="24"/>
          <w:szCs w:val="24"/>
        </w:rPr>
        <w:t>», «</w:t>
      </w:r>
      <w:proofErr w:type="spellStart"/>
      <w:r w:rsidR="0032523C">
        <w:rPr>
          <w:sz w:val="24"/>
          <w:szCs w:val="24"/>
          <w:lang w:val="en-US"/>
        </w:rPr>
        <w:t>daryafret</w:t>
      </w:r>
      <w:proofErr w:type="spellEnd"/>
      <w:r w:rsidRPr="00C11977">
        <w:rPr>
          <w:sz w:val="24"/>
          <w:szCs w:val="24"/>
        </w:rPr>
        <w:t>», «</w:t>
      </w:r>
      <w:r w:rsidRPr="00C11977">
        <w:rPr>
          <w:sz w:val="24"/>
          <w:szCs w:val="24"/>
          <w:lang w:val="en-US"/>
        </w:rPr>
        <w:t>Ion</w:t>
      </w:r>
      <w:r w:rsidRPr="00C11977">
        <w:rPr>
          <w:sz w:val="24"/>
          <w:szCs w:val="24"/>
        </w:rPr>
        <w:t>», «</w:t>
      </w:r>
      <w:r w:rsidRPr="00C11977">
        <w:rPr>
          <w:sz w:val="24"/>
          <w:szCs w:val="24"/>
          <w:lang w:val="en-US"/>
        </w:rPr>
        <w:t>Unknown</w:t>
      </w:r>
      <w:r w:rsidR="00EE66F1">
        <w:rPr>
          <w:sz w:val="24"/>
          <w:szCs w:val="24"/>
        </w:rPr>
        <w:t xml:space="preserve">») и </w:t>
      </w:r>
      <w:r w:rsidR="00EE66F1">
        <w:rPr>
          <w:sz w:val="24"/>
          <w:szCs w:val="24"/>
          <w:lang w:val="en-US"/>
        </w:rPr>
        <w:t>confidence</w:t>
      </w:r>
      <w:r w:rsidR="00EE66F1">
        <w:rPr>
          <w:sz w:val="24"/>
          <w:szCs w:val="24"/>
        </w:rPr>
        <w:t xml:space="preserve"> – степень уверенности распознавания</w:t>
      </w:r>
      <w:r w:rsidR="000D18E3" w:rsidRPr="000D18E3">
        <w:rPr>
          <w:sz w:val="24"/>
          <w:szCs w:val="24"/>
        </w:rPr>
        <w:t xml:space="preserve"> </w:t>
      </w:r>
      <w:r w:rsidR="000D18E3">
        <w:rPr>
          <w:sz w:val="24"/>
          <w:szCs w:val="24"/>
        </w:rPr>
        <w:t>(соответствует пунктам 4.1.1.2</w:t>
      </w:r>
      <w:r w:rsidR="000D18E3" w:rsidRPr="000D18E3">
        <w:rPr>
          <w:sz w:val="24"/>
          <w:szCs w:val="24"/>
        </w:rPr>
        <w:t>.,</w:t>
      </w:r>
      <w:r w:rsidR="000D18E3">
        <w:rPr>
          <w:sz w:val="24"/>
          <w:szCs w:val="24"/>
        </w:rPr>
        <w:t xml:space="preserve"> 4.1.4 </w:t>
      </w:r>
      <w:r w:rsidR="000D18E3" w:rsidRPr="000D18E3">
        <w:rPr>
          <w:sz w:val="24"/>
          <w:szCs w:val="24"/>
        </w:rPr>
        <w:t>[1])</w:t>
      </w:r>
      <w:r w:rsidR="00EE66F1">
        <w:rPr>
          <w:sz w:val="24"/>
          <w:szCs w:val="24"/>
        </w:rPr>
        <w:t>.</w:t>
      </w:r>
    </w:p>
    <w:p w:rsidR="00A95520" w:rsidRPr="00A95520" w:rsidRDefault="00EE66F1" w:rsidP="00EE66F1">
      <w:pPr>
        <w:numPr>
          <w:ilvl w:val="0"/>
          <w:numId w:val="27"/>
        </w:numPr>
        <w:tabs>
          <w:tab w:val="left" w:pos="851"/>
          <w:tab w:val="left" w:pos="1134"/>
        </w:tabs>
        <w:jc w:val="both"/>
        <w:rPr>
          <w:sz w:val="24"/>
          <w:szCs w:val="24"/>
        </w:rPr>
      </w:pPr>
      <w:r>
        <w:rPr>
          <w:sz w:val="24"/>
          <w:szCs w:val="24"/>
        </w:rPr>
        <w:t>На итоговом изображении указано число распознанных лиц и время работы системы (в секундах)</w:t>
      </w:r>
      <w:r w:rsidR="000D18E3" w:rsidRPr="000D18E3">
        <w:rPr>
          <w:sz w:val="24"/>
          <w:szCs w:val="24"/>
        </w:rPr>
        <w:t xml:space="preserve"> </w:t>
      </w:r>
      <w:r w:rsidR="000D18E3">
        <w:rPr>
          <w:sz w:val="24"/>
          <w:szCs w:val="24"/>
        </w:rPr>
        <w:t>(соответствует пункту 4.1.1.3</w:t>
      </w:r>
      <w:r w:rsidR="000D18E3" w:rsidRPr="000D18E3">
        <w:rPr>
          <w:sz w:val="24"/>
          <w:szCs w:val="24"/>
        </w:rPr>
        <w:t>.</w:t>
      </w:r>
      <w:r w:rsidR="000D18E3">
        <w:rPr>
          <w:sz w:val="24"/>
          <w:szCs w:val="24"/>
        </w:rPr>
        <w:t xml:space="preserve"> </w:t>
      </w:r>
      <w:r w:rsidR="000D18E3" w:rsidRPr="000D18E3">
        <w:rPr>
          <w:sz w:val="24"/>
          <w:szCs w:val="24"/>
        </w:rPr>
        <w:t>[1])</w:t>
      </w:r>
    </w:p>
    <w:p w:rsidR="00A95520" w:rsidRDefault="00A95520" w:rsidP="00EE66F1">
      <w:pPr>
        <w:tabs>
          <w:tab w:val="left" w:pos="900"/>
        </w:tabs>
        <w:jc w:val="both"/>
        <w:rPr>
          <w:sz w:val="24"/>
          <w:szCs w:val="24"/>
        </w:rPr>
      </w:pPr>
    </w:p>
    <w:p w:rsidR="00A95520" w:rsidRDefault="0077749F" w:rsidP="00A95520">
      <w:pPr>
        <w:numPr>
          <w:ilvl w:val="0"/>
          <w:numId w:val="26"/>
        </w:numPr>
        <w:suppressAutoHyphens/>
        <w:ind w:left="0" w:firstLine="0"/>
        <w:jc w:val="both"/>
        <w:rPr>
          <w:sz w:val="24"/>
          <w:szCs w:val="24"/>
        </w:rPr>
      </w:pPr>
      <w:r w:rsidRPr="00A95520">
        <w:rPr>
          <w:sz w:val="24"/>
          <w:szCs w:val="24"/>
        </w:rPr>
        <w:t>Для проверки качества распознавания необходимо</w:t>
      </w:r>
      <w:r w:rsidR="00A95520">
        <w:rPr>
          <w:sz w:val="24"/>
          <w:szCs w:val="24"/>
        </w:rPr>
        <w:t>:</w:t>
      </w:r>
    </w:p>
    <w:p w:rsidR="00A95520" w:rsidRPr="00A95520" w:rsidRDefault="00A95520" w:rsidP="00A95520">
      <w:pPr>
        <w:numPr>
          <w:ilvl w:val="1"/>
          <w:numId w:val="26"/>
        </w:numPr>
        <w:rPr>
          <w:sz w:val="24"/>
          <w:szCs w:val="24"/>
        </w:rPr>
      </w:pPr>
      <w:r>
        <w:rPr>
          <w:sz w:val="24"/>
          <w:szCs w:val="24"/>
        </w:rPr>
        <w:t>Выполнить пункты 1, 2 раздела 7.2 «</w:t>
      </w:r>
      <w:r w:rsidRPr="00A95520">
        <w:rPr>
          <w:sz w:val="24"/>
          <w:szCs w:val="24"/>
        </w:rPr>
        <w:t>Проверка работоспособности системы распознавания лиц ПО «</w:t>
      </w:r>
      <w:proofErr w:type="spellStart"/>
      <w:r w:rsidRPr="00A95520">
        <w:rPr>
          <w:sz w:val="24"/>
          <w:szCs w:val="24"/>
        </w:rPr>
        <w:t>FaceRecognition</w:t>
      </w:r>
      <w:proofErr w:type="spellEnd"/>
      <w:r w:rsidRPr="00A95520">
        <w:rPr>
          <w:sz w:val="24"/>
          <w:szCs w:val="24"/>
        </w:rPr>
        <w:t>» на изображении</w:t>
      </w:r>
      <w:r>
        <w:rPr>
          <w:sz w:val="24"/>
          <w:szCs w:val="24"/>
        </w:rPr>
        <w:t>» данного документа</w:t>
      </w:r>
    </w:p>
    <w:p w:rsidR="008224BC" w:rsidRDefault="00A95520" w:rsidP="008224BC">
      <w:pPr>
        <w:numPr>
          <w:ilvl w:val="1"/>
          <w:numId w:val="26"/>
        </w:numPr>
        <w:suppressAutoHyphens/>
        <w:rPr>
          <w:sz w:val="24"/>
          <w:szCs w:val="24"/>
        </w:rPr>
      </w:pPr>
      <w:r>
        <w:rPr>
          <w:sz w:val="24"/>
          <w:szCs w:val="24"/>
        </w:rPr>
        <w:t>З</w:t>
      </w:r>
      <w:r w:rsidR="0077749F" w:rsidRPr="00A95520">
        <w:rPr>
          <w:sz w:val="24"/>
          <w:szCs w:val="24"/>
        </w:rPr>
        <w:t xml:space="preserve">апустить </w:t>
      </w:r>
      <w:proofErr w:type="spellStart"/>
      <w:r w:rsidR="0077749F" w:rsidRPr="00A95520">
        <w:rPr>
          <w:sz w:val="24"/>
          <w:szCs w:val="24"/>
        </w:rPr>
        <w:t>скрипт</w:t>
      </w:r>
      <w:proofErr w:type="spellEnd"/>
      <w:r w:rsidR="0077749F" w:rsidRPr="00A95520">
        <w:rPr>
          <w:sz w:val="24"/>
          <w:szCs w:val="24"/>
        </w:rPr>
        <w:t xml:space="preserve"> для снятия метрик согласно </w:t>
      </w:r>
      <w:r w:rsidR="008B5071">
        <w:rPr>
          <w:sz w:val="24"/>
          <w:szCs w:val="24"/>
        </w:rPr>
        <w:t>пункту</w:t>
      </w:r>
      <w:r w:rsidR="0032523C" w:rsidRPr="008B5071">
        <w:rPr>
          <w:sz w:val="24"/>
          <w:szCs w:val="24"/>
        </w:rPr>
        <w:t xml:space="preserve"> «</w:t>
      </w:r>
      <w:r w:rsidR="0032523C" w:rsidRPr="00140361">
        <w:rPr>
          <w:sz w:val="24"/>
          <w:szCs w:val="24"/>
        </w:rPr>
        <w:t xml:space="preserve">Запуск </w:t>
      </w:r>
      <w:proofErr w:type="spellStart"/>
      <w:r w:rsidR="0032523C" w:rsidRPr="00140361">
        <w:rPr>
          <w:sz w:val="24"/>
          <w:szCs w:val="24"/>
        </w:rPr>
        <w:t>скрипта</w:t>
      </w:r>
      <w:proofErr w:type="spellEnd"/>
      <w:r w:rsidR="0032523C" w:rsidRPr="00140361">
        <w:rPr>
          <w:sz w:val="24"/>
          <w:szCs w:val="24"/>
        </w:rPr>
        <w:t xml:space="preserve"> снятия</w:t>
      </w:r>
      <w:r w:rsidR="0077749F" w:rsidRPr="00140361">
        <w:rPr>
          <w:sz w:val="24"/>
          <w:szCs w:val="24"/>
        </w:rPr>
        <w:t xml:space="preserve"> метрик»</w:t>
      </w:r>
      <w:r w:rsidR="0077749F" w:rsidRPr="00A95520">
        <w:rPr>
          <w:sz w:val="24"/>
          <w:szCs w:val="24"/>
        </w:rPr>
        <w:t xml:space="preserve"> «Руководства системного </w:t>
      </w:r>
      <w:r w:rsidR="008224BC">
        <w:rPr>
          <w:sz w:val="24"/>
          <w:szCs w:val="24"/>
        </w:rPr>
        <w:t>оператора» ПО «</w:t>
      </w:r>
      <w:proofErr w:type="spellStart"/>
      <w:r w:rsidR="008224BC">
        <w:rPr>
          <w:sz w:val="24"/>
          <w:szCs w:val="24"/>
        </w:rPr>
        <w:t>FaceRecognition</w:t>
      </w:r>
      <w:proofErr w:type="spellEnd"/>
      <w:r w:rsidR="008224BC">
        <w:rPr>
          <w:sz w:val="24"/>
          <w:szCs w:val="24"/>
        </w:rPr>
        <w:t>», а именно:</w:t>
      </w:r>
    </w:p>
    <w:p w:rsidR="008224BC" w:rsidRDefault="008224BC" w:rsidP="008224BC">
      <w:pPr>
        <w:numPr>
          <w:ilvl w:val="2"/>
          <w:numId w:val="26"/>
        </w:numPr>
        <w:suppressAutoHyphens/>
        <w:jc w:val="both"/>
        <w:rPr>
          <w:sz w:val="24"/>
          <w:szCs w:val="24"/>
        </w:rPr>
      </w:pPr>
      <w:r w:rsidRPr="00714550">
        <w:rPr>
          <w:sz w:val="24"/>
          <w:szCs w:val="24"/>
        </w:rPr>
        <w:t xml:space="preserve">Открыть терминал, перейти </w:t>
      </w:r>
      <w:r>
        <w:rPr>
          <w:sz w:val="24"/>
          <w:szCs w:val="24"/>
        </w:rPr>
        <w:t xml:space="preserve">в </w:t>
      </w:r>
      <w:proofErr w:type="spellStart"/>
      <w:r>
        <w:rPr>
          <w:sz w:val="24"/>
          <w:szCs w:val="24"/>
        </w:rPr>
        <w:t>репозиторий</w:t>
      </w:r>
      <w:proofErr w:type="spellEnd"/>
      <w:r>
        <w:rPr>
          <w:sz w:val="24"/>
          <w:szCs w:val="24"/>
        </w:rPr>
        <w:t xml:space="preserve"> с исходным кодом ПО «</w:t>
      </w:r>
      <w:proofErr w:type="spellStart"/>
      <w:r>
        <w:rPr>
          <w:sz w:val="24"/>
          <w:szCs w:val="24"/>
          <w:lang w:val="en-US"/>
        </w:rPr>
        <w:t>FaceRecognition</w:t>
      </w:r>
      <w:proofErr w:type="spellEnd"/>
      <w:r>
        <w:rPr>
          <w:sz w:val="24"/>
          <w:szCs w:val="24"/>
        </w:rPr>
        <w:t>»</w:t>
      </w:r>
      <w:r w:rsidRPr="008224BC">
        <w:rPr>
          <w:sz w:val="24"/>
          <w:szCs w:val="24"/>
        </w:rPr>
        <w:t xml:space="preserve"> </w:t>
      </w:r>
    </w:p>
    <w:p w:rsidR="008224BC" w:rsidRPr="008224BC" w:rsidRDefault="008224BC" w:rsidP="008224BC">
      <w:pPr>
        <w:numPr>
          <w:ilvl w:val="2"/>
          <w:numId w:val="26"/>
        </w:numPr>
        <w:suppressAutoHyphens/>
        <w:jc w:val="both"/>
        <w:rPr>
          <w:sz w:val="24"/>
          <w:szCs w:val="24"/>
        </w:rPr>
      </w:pPr>
      <w:r w:rsidRPr="008224BC">
        <w:rPr>
          <w:sz w:val="24"/>
          <w:szCs w:val="24"/>
        </w:rPr>
        <w:t xml:space="preserve">Вызвать </w:t>
      </w:r>
      <w:proofErr w:type="spellStart"/>
      <w:r w:rsidRPr="008224BC">
        <w:rPr>
          <w:sz w:val="24"/>
          <w:szCs w:val="24"/>
        </w:rPr>
        <w:t>скрипт</w:t>
      </w:r>
      <w:proofErr w:type="spellEnd"/>
      <w:r w:rsidRPr="008224BC">
        <w:rPr>
          <w:sz w:val="24"/>
          <w:szCs w:val="24"/>
        </w:rPr>
        <w:t xml:space="preserve"> используя команду </w:t>
      </w:r>
      <w:r w:rsidRPr="008224BC">
        <w:rPr>
          <w:sz w:val="24"/>
          <w:szCs w:val="24"/>
          <w:lang w:val="en-US"/>
        </w:rPr>
        <w:t>python</w:t>
      </w:r>
      <w:r w:rsidRPr="008224BC">
        <w:rPr>
          <w:sz w:val="24"/>
          <w:szCs w:val="24"/>
        </w:rPr>
        <w:t>3 ../</w:t>
      </w:r>
      <w:proofErr w:type="spellStart"/>
      <w:r w:rsidRPr="008224BC">
        <w:rPr>
          <w:sz w:val="24"/>
          <w:szCs w:val="24"/>
          <w:lang w:val="en-US"/>
        </w:rPr>
        <w:t>mAP</w:t>
      </w:r>
      <w:proofErr w:type="spellEnd"/>
      <w:r w:rsidRPr="008224BC">
        <w:rPr>
          <w:sz w:val="24"/>
          <w:szCs w:val="24"/>
        </w:rPr>
        <w:t>-</w:t>
      </w:r>
      <w:r w:rsidRPr="008224BC">
        <w:rPr>
          <w:sz w:val="24"/>
          <w:szCs w:val="24"/>
          <w:lang w:val="en-US"/>
        </w:rPr>
        <w:t>master</w:t>
      </w:r>
      <w:r w:rsidRPr="008224BC">
        <w:rPr>
          <w:sz w:val="24"/>
          <w:szCs w:val="24"/>
        </w:rPr>
        <w:t>/</w:t>
      </w:r>
      <w:r w:rsidRPr="008224BC">
        <w:rPr>
          <w:sz w:val="24"/>
          <w:szCs w:val="24"/>
          <w:lang w:val="en-US"/>
        </w:rPr>
        <w:t>metrics</w:t>
      </w:r>
      <w:r w:rsidRPr="008224BC">
        <w:rPr>
          <w:sz w:val="24"/>
          <w:szCs w:val="24"/>
        </w:rPr>
        <w:t>.</w:t>
      </w:r>
      <w:proofErr w:type="spellStart"/>
      <w:r w:rsidRPr="008224BC">
        <w:rPr>
          <w:sz w:val="24"/>
          <w:szCs w:val="24"/>
          <w:lang w:val="en-US"/>
        </w:rPr>
        <w:t>py</w:t>
      </w:r>
      <w:proofErr w:type="spellEnd"/>
    </w:p>
    <w:p w:rsidR="00270763" w:rsidRPr="00C11977" w:rsidRDefault="00270763" w:rsidP="00C11977">
      <w:pPr>
        <w:tabs>
          <w:tab w:val="left" w:pos="900"/>
        </w:tabs>
        <w:jc w:val="both"/>
        <w:rPr>
          <w:sz w:val="24"/>
          <w:szCs w:val="24"/>
        </w:rPr>
      </w:pPr>
    </w:p>
    <w:p w:rsidR="00CE16F2" w:rsidRDefault="00CE16F2" w:rsidP="00C11977">
      <w:pPr>
        <w:tabs>
          <w:tab w:val="left" w:pos="900"/>
        </w:tabs>
        <w:jc w:val="both"/>
        <w:rPr>
          <w:sz w:val="24"/>
          <w:szCs w:val="24"/>
        </w:rPr>
      </w:pPr>
      <w:r w:rsidRPr="00C11977">
        <w:rPr>
          <w:sz w:val="24"/>
          <w:szCs w:val="24"/>
        </w:rPr>
        <w:t xml:space="preserve">Результат </w:t>
      </w:r>
      <w:r w:rsidR="0077749F">
        <w:rPr>
          <w:sz w:val="24"/>
          <w:szCs w:val="24"/>
        </w:rPr>
        <w:t xml:space="preserve">проведения испытания пункта 3 </w:t>
      </w:r>
      <w:r w:rsidRPr="00C11977">
        <w:rPr>
          <w:sz w:val="24"/>
          <w:szCs w:val="24"/>
        </w:rPr>
        <w:t>считается успешным, если выполнены условия:</w:t>
      </w:r>
    </w:p>
    <w:p w:rsidR="00CE16F2" w:rsidRPr="00C11977" w:rsidRDefault="00A95520" w:rsidP="00A95520">
      <w:pPr>
        <w:numPr>
          <w:ilvl w:val="0"/>
          <w:numId w:val="29"/>
        </w:numPr>
        <w:jc w:val="both"/>
        <w:rPr>
          <w:sz w:val="24"/>
          <w:szCs w:val="24"/>
        </w:rPr>
      </w:pPr>
      <w:r>
        <w:rPr>
          <w:sz w:val="24"/>
          <w:szCs w:val="24"/>
        </w:rPr>
        <w:t>Ч</w:t>
      </w:r>
      <w:r w:rsidR="008C392B" w:rsidRPr="00C11977">
        <w:rPr>
          <w:sz w:val="24"/>
          <w:szCs w:val="24"/>
        </w:rPr>
        <w:t>исло распознанных лиц</w:t>
      </w:r>
      <w:r w:rsidR="00CE16F2" w:rsidRPr="00C11977">
        <w:rPr>
          <w:sz w:val="24"/>
          <w:szCs w:val="24"/>
        </w:rPr>
        <w:t xml:space="preserve"> совпадает с реальным числом лиц на </w:t>
      </w:r>
      <w:r w:rsidR="008C392B" w:rsidRPr="00C11977">
        <w:rPr>
          <w:sz w:val="24"/>
          <w:szCs w:val="24"/>
        </w:rPr>
        <w:t>изображении</w:t>
      </w:r>
      <w:r w:rsidR="00CE16F2" w:rsidRPr="00C11977">
        <w:rPr>
          <w:sz w:val="24"/>
          <w:szCs w:val="24"/>
        </w:rPr>
        <w:t>;</w:t>
      </w:r>
    </w:p>
    <w:p w:rsidR="005C7395" w:rsidRPr="00C11977" w:rsidRDefault="005C7395" w:rsidP="00A95520">
      <w:pPr>
        <w:numPr>
          <w:ilvl w:val="0"/>
          <w:numId w:val="29"/>
        </w:numPr>
        <w:jc w:val="both"/>
        <w:rPr>
          <w:sz w:val="24"/>
          <w:szCs w:val="24"/>
        </w:rPr>
      </w:pPr>
      <w:r w:rsidRPr="00C11977">
        <w:rPr>
          <w:sz w:val="24"/>
          <w:szCs w:val="24"/>
        </w:rPr>
        <w:t>Время обработки изображения – не более 20 секунд</w:t>
      </w:r>
    </w:p>
    <w:p w:rsidR="00CE16F2" w:rsidRPr="00C11977" w:rsidRDefault="00CE16F2" w:rsidP="00A95520">
      <w:pPr>
        <w:numPr>
          <w:ilvl w:val="0"/>
          <w:numId w:val="29"/>
        </w:numPr>
        <w:jc w:val="both"/>
        <w:rPr>
          <w:sz w:val="24"/>
          <w:szCs w:val="24"/>
          <w:lang w:val="en-US"/>
        </w:rPr>
      </w:pPr>
      <w:r w:rsidRPr="00C11977">
        <w:rPr>
          <w:sz w:val="24"/>
          <w:szCs w:val="24"/>
          <w:lang w:val="en-US"/>
        </w:rPr>
        <w:t>mean Average Precision (</w:t>
      </w:r>
      <w:proofErr w:type="spellStart"/>
      <w:r w:rsidRPr="00C11977">
        <w:rPr>
          <w:sz w:val="24"/>
          <w:szCs w:val="24"/>
          <w:lang w:val="en-US"/>
        </w:rPr>
        <w:t>mAP</w:t>
      </w:r>
      <w:proofErr w:type="spellEnd"/>
      <w:r w:rsidRPr="00C11977">
        <w:rPr>
          <w:sz w:val="24"/>
          <w:szCs w:val="24"/>
          <w:lang w:val="en-US"/>
        </w:rPr>
        <w:t xml:space="preserve">) – </w:t>
      </w:r>
      <w:r w:rsidRPr="00C11977">
        <w:rPr>
          <w:sz w:val="24"/>
          <w:szCs w:val="24"/>
        </w:rPr>
        <w:t>не</w:t>
      </w:r>
      <w:r w:rsidRPr="00C11977">
        <w:rPr>
          <w:sz w:val="24"/>
          <w:szCs w:val="24"/>
          <w:lang w:val="en-US"/>
        </w:rPr>
        <w:t xml:space="preserve"> </w:t>
      </w:r>
      <w:r w:rsidRPr="00C11977">
        <w:rPr>
          <w:sz w:val="24"/>
          <w:szCs w:val="24"/>
        </w:rPr>
        <w:t>менее</w:t>
      </w:r>
      <w:r w:rsidR="005C7395" w:rsidRPr="00C11977">
        <w:rPr>
          <w:sz w:val="24"/>
          <w:szCs w:val="24"/>
          <w:lang w:val="en-US"/>
        </w:rPr>
        <w:t xml:space="preserve"> 0.8</w:t>
      </w:r>
    </w:p>
    <w:p w:rsidR="00CE16F2" w:rsidRPr="00C11977" w:rsidRDefault="005C7395" w:rsidP="00A95520">
      <w:pPr>
        <w:numPr>
          <w:ilvl w:val="0"/>
          <w:numId w:val="29"/>
        </w:numPr>
        <w:jc w:val="both"/>
        <w:rPr>
          <w:sz w:val="24"/>
          <w:szCs w:val="24"/>
        </w:rPr>
      </w:pPr>
      <w:r w:rsidRPr="00C11977">
        <w:rPr>
          <w:sz w:val="24"/>
          <w:szCs w:val="24"/>
        </w:rPr>
        <w:t xml:space="preserve">Процент ошибок </w:t>
      </w:r>
      <w:proofErr w:type="spellStart"/>
      <w:r w:rsidRPr="00C11977">
        <w:rPr>
          <w:sz w:val="24"/>
          <w:szCs w:val="24"/>
        </w:rPr>
        <w:t>детекции</w:t>
      </w:r>
      <w:proofErr w:type="spellEnd"/>
      <w:r w:rsidRPr="00C11977">
        <w:rPr>
          <w:sz w:val="24"/>
          <w:szCs w:val="24"/>
        </w:rPr>
        <w:t xml:space="preserve"> лиц </w:t>
      </w:r>
      <w:r w:rsidR="00CE16F2" w:rsidRPr="00C11977">
        <w:rPr>
          <w:sz w:val="24"/>
          <w:szCs w:val="24"/>
        </w:rPr>
        <w:t>– не более 1%;</w:t>
      </w:r>
    </w:p>
    <w:p w:rsidR="005C7395" w:rsidRPr="00C11977" w:rsidRDefault="005C7395" w:rsidP="00A95520">
      <w:pPr>
        <w:numPr>
          <w:ilvl w:val="0"/>
          <w:numId w:val="29"/>
        </w:numPr>
        <w:jc w:val="both"/>
        <w:rPr>
          <w:sz w:val="24"/>
          <w:szCs w:val="24"/>
        </w:rPr>
      </w:pPr>
      <w:r w:rsidRPr="00C11977">
        <w:rPr>
          <w:sz w:val="24"/>
          <w:szCs w:val="24"/>
        </w:rPr>
        <w:t xml:space="preserve">Процент точности </w:t>
      </w:r>
      <w:proofErr w:type="spellStart"/>
      <w:r w:rsidRPr="00C11977">
        <w:rPr>
          <w:sz w:val="24"/>
          <w:szCs w:val="24"/>
        </w:rPr>
        <w:t>детекции</w:t>
      </w:r>
      <w:proofErr w:type="spellEnd"/>
      <w:r w:rsidRPr="00C11977">
        <w:rPr>
          <w:sz w:val="24"/>
          <w:szCs w:val="24"/>
        </w:rPr>
        <w:t xml:space="preserve"> лиц – не менее 98%</w:t>
      </w:r>
    </w:p>
    <w:p w:rsidR="00DB20DF" w:rsidRDefault="00CE16F2" w:rsidP="00A95520">
      <w:pPr>
        <w:numPr>
          <w:ilvl w:val="0"/>
          <w:numId w:val="29"/>
        </w:numPr>
        <w:jc w:val="both"/>
        <w:rPr>
          <w:sz w:val="24"/>
          <w:szCs w:val="24"/>
        </w:rPr>
      </w:pPr>
      <w:r w:rsidRPr="00C11977">
        <w:rPr>
          <w:sz w:val="24"/>
          <w:szCs w:val="24"/>
          <w:lang w:val="en-US"/>
        </w:rPr>
        <w:t>top</w:t>
      </w:r>
      <w:r w:rsidRPr="00C11977">
        <w:rPr>
          <w:sz w:val="24"/>
          <w:szCs w:val="24"/>
        </w:rPr>
        <w:t xml:space="preserve">-1 </w:t>
      </w:r>
      <w:r w:rsidRPr="00C11977">
        <w:rPr>
          <w:sz w:val="24"/>
          <w:szCs w:val="24"/>
          <w:lang w:val="en-US"/>
        </w:rPr>
        <w:t>error</w:t>
      </w:r>
      <w:r w:rsidRPr="00C11977">
        <w:rPr>
          <w:sz w:val="24"/>
          <w:szCs w:val="24"/>
        </w:rPr>
        <w:t xml:space="preserve"> – не менее 97%;</w:t>
      </w:r>
    </w:p>
    <w:p w:rsidR="000D18E3" w:rsidRPr="00C11977" w:rsidRDefault="000D18E3" w:rsidP="000D18E3">
      <w:pPr>
        <w:jc w:val="both"/>
        <w:rPr>
          <w:sz w:val="24"/>
          <w:szCs w:val="24"/>
        </w:rPr>
      </w:pPr>
      <w:r>
        <w:rPr>
          <w:sz w:val="24"/>
          <w:szCs w:val="24"/>
        </w:rPr>
        <w:t>(соответствует пункту 4.1.5</w:t>
      </w:r>
      <w:r w:rsidRPr="000D18E3">
        <w:rPr>
          <w:sz w:val="24"/>
          <w:szCs w:val="24"/>
        </w:rPr>
        <w:t>.</w:t>
      </w:r>
      <w:r>
        <w:rPr>
          <w:sz w:val="24"/>
          <w:szCs w:val="24"/>
        </w:rPr>
        <w:t xml:space="preserve"> </w:t>
      </w:r>
      <w:r w:rsidRPr="000D18E3">
        <w:rPr>
          <w:sz w:val="24"/>
          <w:szCs w:val="24"/>
        </w:rPr>
        <w:t>[1])</w:t>
      </w:r>
    </w:p>
    <w:p w:rsidR="00A25574" w:rsidRPr="00C11977" w:rsidRDefault="00A25574" w:rsidP="00C11977">
      <w:pPr>
        <w:ind w:firstLine="142"/>
        <w:jc w:val="both"/>
        <w:rPr>
          <w:sz w:val="24"/>
          <w:szCs w:val="24"/>
        </w:rPr>
      </w:pPr>
    </w:p>
    <w:p w:rsidR="001F5DA8" w:rsidRPr="00C11977" w:rsidRDefault="00280391" w:rsidP="00C11977">
      <w:pPr>
        <w:pStyle w:val="1"/>
        <w:rPr>
          <w:rFonts w:ascii="Times New Roman" w:hAnsi="Times New Roman"/>
          <w:sz w:val="24"/>
          <w:szCs w:val="24"/>
        </w:rPr>
      </w:pPr>
      <w:bookmarkStart w:id="46" w:name="_Toc366495752"/>
      <w:bookmarkStart w:id="47" w:name="_Toc6229045"/>
      <w:r w:rsidRPr="00C11977">
        <w:rPr>
          <w:rFonts w:ascii="Times New Roman" w:hAnsi="Times New Roman"/>
          <w:sz w:val="24"/>
          <w:szCs w:val="24"/>
        </w:rPr>
        <w:t>8</w:t>
      </w:r>
      <w:r w:rsidR="001F5DA8" w:rsidRPr="00C11977">
        <w:rPr>
          <w:rFonts w:ascii="Times New Roman" w:hAnsi="Times New Roman"/>
          <w:sz w:val="24"/>
          <w:szCs w:val="24"/>
        </w:rPr>
        <w:t>. ОТЧЕТНОСТЬ</w:t>
      </w:r>
      <w:bookmarkEnd w:id="46"/>
      <w:bookmarkEnd w:id="47"/>
      <w:r w:rsidR="001F5DA8" w:rsidRPr="00C11977">
        <w:rPr>
          <w:rFonts w:ascii="Times New Roman" w:hAnsi="Times New Roman"/>
          <w:sz w:val="24"/>
          <w:szCs w:val="24"/>
        </w:rPr>
        <w:t xml:space="preserve"> </w:t>
      </w:r>
    </w:p>
    <w:p w:rsidR="00CB5335" w:rsidRPr="00C11977" w:rsidRDefault="00CB5335" w:rsidP="00C11977">
      <w:pPr>
        <w:ind w:firstLine="567"/>
        <w:jc w:val="both"/>
        <w:rPr>
          <w:sz w:val="24"/>
          <w:szCs w:val="24"/>
        </w:rPr>
      </w:pPr>
      <w:r w:rsidRPr="00C11977">
        <w:rPr>
          <w:sz w:val="24"/>
          <w:szCs w:val="24"/>
        </w:rPr>
        <w:t>По всем видам испытаний оформляется протокол испытаний, который подписывается членами комиссии, проводившими испытания.</w:t>
      </w:r>
    </w:p>
    <w:p w:rsidR="00CB5335" w:rsidRPr="00C11977" w:rsidRDefault="00CB5335" w:rsidP="00C11977">
      <w:pPr>
        <w:ind w:firstLine="567"/>
        <w:jc w:val="both"/>
        <w:rPr>
          <w:sz w:val="24"/>
          <w:szCs w:val="24"/>
        </w:rPr>
      </w:pPr>
      <w:r w:rsidRPr="00C11977">
        <w:rPr>
          <w:sz w:val="24"/>
          <w:szCs w:val="24"/>
        </w:rPr>
        <w:t xml:space="preserve">Протокол испытаний утверждается </w:t>
      </w:r>
      <w:r w:rsidR="00736A65" w:rsidRPr="00C11977">
        <w:rPr>
          <w:bCs/>
          <w:sz w:val="24"/>
          <w:szCs w:val="24"/>
        </w:rPr>
        <w:t>председателем комиссии</w:t>
      </w:r>
      <w:r w:rsidRPr="00C11977">
        <w:rPr>
          <w:sz w:val="24"/>
          <w:szCs w:val="24"/>
        </w:rPr>
        <w:t xml:space="preserve">. </w:t>
      </w:r>
    </w:p>
    <w:p w:rsidR="00281EAA" w:rsidRPr="00C11977" w:rsidRDefault="00281EAA" w:rsidP="00C11977">
      <w:pPr>
        <w:ind w:firstLine="567"/>
        <w:jc w:val="both"/>
        <w:rPr>
          <w:sz w:val="24"/>
          <w:szCs w:val="24"/>
        </w:rPr>
      </w:pPr>
    </w:p>
    <w:p w:rsidR="00F436FD" w:rsidRPr="00C11977" w:rsidRDefault="00826BFB" w:rsidP="00C11977">
      <w:pPr>
        <w:pStyle w:val="1"/>
        <w:rPr>
          <w:rFonts w:ascii="Times New Roman" w:hAnsi="Times New Roman"/>
          <w:b w:val="0"/>
          <w:bCs w:val="0"/>
          <w:caps w:val="0"/>
          <w:sz w:val="24"/>
          <w:szCs w:val="24"/>
        </w:rPr>
      </w:pPr>
      <w:bookmarkStart w:id="48" w:name="_Toc6229046"/>
      <w:r w:rsidRPr="00C11977">
        <w:rPr>
          <w:rFonts w:ascii="Times New Roman" w:hAnsi="Times New Roman"/>
          <w:sz w:val="24"/>
          <w:szCs w:val="24"/>
        </w:rPr>
        <w:t>ПЕРЕЧЕНЬ ССЫЛОЧНЫХ ДОКУМЕНТОВ</w:t>
      </w:r>
      <w:bookmarkEnd w:id="48"/>
    </w:p>
    <w:p w:rsidR="00DB50B5" w:rsidRPr="00C11977" w:rsidRDefault="00B43E5E" w:rsidP="00C11977">
      <w:pPr>
        <w:numPr>
          <w:ilvl w:val="0"/>
          <w:numId w:val="14"/>
        </w:numPr>
        <w:jc w:val="both"/>
        <w:rPr>
          <w:sz w:val="24"/>
          <w:szCs w:val="24"/>
        </w:rPr>
      </w:pPr>
      <w:r w:rsidRPr="00C11977">
        <w:rPr>
          <w:sz w:val="24"/>
          <w:szCs w:val="24"/>
        </w:rPr>
        <w:t xml:space="preserve">ТЗ на научно-исследовательскую работу </w:t>
      </w:r>
      <w:r w:rsidR="00DB50B5" w:rsidRPr="00C11977">
        <w:rPr>
          <w:sz w:val="24"/>
          <w:szCs w:val="24"/>
        </w:rPr>
        <w:t>«</w:t>
      </w:r>
      <w:r w:rsidR="004D2DC0" w:rsidRPr="00C11977">
        <w:rPr>
          <w:sz w:val="24"/>
          <w:szCs w:val="24"/>
        </w:rPr>
        <w:t xml:space="preserve">Разработка и реализация программного обеспечения для распознавания лиц на групповых фотографиях </w:t>
      </w:r>
      <w:r w:rsidR="00EF38AF" w:rsidRPr="00C11977">
        <w:rPr>
          <w:sz w:val="24"/>
          <w:szCs w:val="24"/>
        </w:rPr>
        <w:t>(Шифр ПО «</w:t>
      </w:r>
      <w:proofErr w:type="spellStart"/>
      <w:r w:rsidR="00EF38AF" w:rsidRPr="00C11977">
        <w:rPr>
          <w:sz w:val="24"/>
          <w:szCs w:val="24"/>
        </w:rPr>
        <w:t>FaceRecognition</w:t>
      </w:r>
      <w:proofErr w:type="spellEnd"/>
      <w:r w:rsidR="00EF38AF" w:rsidRPr="00C11977">
        <w:rPr>
          <w:sz w:val="24"/>
          <w:szCs w:val="24"/>
        </w:rPr>
        <w:t>»)</w:t>
      </w:r>
    </w:p>
    <w:p w:rsidR="00F436FD" w:rsidRPr="00C11977" w:rsidRDefault="00F436FD" w:rsidP="00C11977">
      <w:pPr>
        <w:numPr>
          <w:ilvl w:val="0"/>
          <w:numId w:val="14"/>
        </w:numPr>
        <w:jc w:val="both"/>
        <w:rPr>
          <w:sz w:val="24"/>
          <w:szCs w:val="24"/>
        </w:rPr>
      </w:pPr>
      <w:r w:rsidRPr="00C11977">
        <w:rPr>
          <w:sz w:val="24"/>
          <w:szCs w:val="24"/>
        </w:rPr>
        <w:t xml:space="preserve">Программное обеспечение </w:t>
      </w:r>
      <w:r w:rsidR="004D2DC0" w:rsidRPr="00C11977">
        <w:rPr>
          <w:sz w:val="24"/>
          <w:szCs w:val="24"/>
        </w:rPr>
        <w:t>«</w:t>
      </w:r>
      <w:proofErr w:type="spellStart"/>
      <w:r w:rsidR="004D2DC0" w:rsidRPr="00C11977">
        <w:rPr>
          <w:sz w:val="24"/>
          <w:szCs w:val="24"/>
        </w:rPr>
        <w:t>FaceRecognition</w:t>
      </w:r>
      <w:proofErr w:type="spellEnd"/>
      <w:r w:rsidR="004D2DC0" w:rsidRPr="00C11977">
        <w:rPr>
          <w:sz w:val="24"/>
          <w:szCs w:val="24"/>
        </w:rPr>
        <w:t>»</w:t>
      </w:r>
    </w:p>
    <w:p w:rsidR="004D2DC0" w:rsidRPr="00C11977" w:rsidRDefault="004D2DC0" w:rsidP="00C11977">
      <w:pPr>
        <w:numPr>
          <w:ilvl w:val="0"/>
          <w:numId w:val="14"/>
        </w:numPr>
        <w:jc w:val="both"/>
        <w:rPr>
          <w:sz w:val="24"/>
          <w:szCs w:val="24"/>
        </w:rPr>
      </w:pPr>
      <w:r w:rsidRPr="00C11977">
        <w:rPr>
          <w:sz w:val="24"/>
          <w:szCs w:val="24"/>
        </w:rPr>
        <w:t>Руководство оператора «</w:t>
      </w:r>
      <w:proofErr w:type="spellStart"/>
      <w:r w:rsidRPr="00C11977">
        <w:rPr>
          <w:sz w:val="24"/>
          <w:szCs w:val="24"/>
        </w:rPr>
        <w:t>FaceRecognition</w:t>
      </w:r>
      <w:proofErr w:type="spellEnd"/>
      <w:r w:rsidRPr="00C11977">
        <w:rPr>
          <w:sz w:val="24"/>
          <w:szCs w:val="24"/>
        </w:rPr>
        <w:t>»</w:t>
      </w:r>
    </w:p>
    <w:p w:rsidR="003D5B90" w:rsidRDefault="00F436FD" w:rsidP="0032523C">
      <w:pPr>
        <w:numPr>
          <w:ilvl w:val="0"/>
          <w:numId w:val="14"/>
        </w:numPr>
        <w:jc w:val="both"/>
        <w:rPr>
          <w:sz w:val="24"/>
          <w:szCs w:val="24"/>
        </w:rPr>
      </w:pPr>
      <w:r w:rsidRPr="00C11977">
        <w:rPr>
          <w:sz w:val="24"/>
          <w:szCs w:val="24"/>
        </w:rPr>
        <w:t xml:space="preserve">Руководство </w:t>
      </w:r>
      <w:r w:rsidR="004D2DC0" w:rsidRPr="00C11977">
        <w:rPr>
          <w:sz w:val="24"/>
          <w:szCs w:val="24"/>
        </w:rPr>
        <w:t xml:space="preserve">системного </w:t>
      </w:r>
      <w:r w:rsidR="007F2D03" w:rsidRPr="00C11977">
        <w:rPr>
          <w:sz w:val="24"/>
          <w:szCs w:val="24"/>
        </w:rPr>
        <w:t xml:space="preserve">оператора </w:t>
      </w:r>
      <w:r w:rsidR="004D2DC0" w:rsidRPr="00C11977">
        <w:rPr>
          <w:sz w:val="24"/>
          <w:szCs w:val="24"/>
        </w:rPr>
        <w:t>«</w:t>
      </w:r>
      <w:proofErr w:type="spellStart"/>
      <w:r w:rsidR="004D2DC0" w:rsidRPr="00C11977">
        <w:rPr>
          <w:sz w:val="24"/>
          <w:szCs w:val="24"/>
        </w:rPr>
        <w:t>FaceRecognition</w:t>
      </w:r>
      <w:proofErr w:type="spellEnd"/>
      <w:r w:rsidR="004D2DC0" w:rsidRPr="00C11977">
        <w:rPr>
          <w:sz w:val="24"/>
          <w:szCs w:val="24"/>
        </w:rPr>
        <w:t>»</w:t>
      </w:r>
    </w:p>
    <w:p w:rsidR="001E7F5D" w:rsidRPr="0032523C" w:rsidRDefault="001E7F5D" w:rsidP="0032523C">
      <w:pPr>
        <w:numPr>
          <w:ilvl w:val="0"/>
          <w:numId w:val="14"/>
        </w:numPr>
        <w:jc w:val="both"/>
        <w:rPr>
          <w:sz w:val="24"/>
          <w:szCs w:val="24"/>
        </w:rPr>
      </w:pPr>
      <w:r>
        <w:rPr>
          <w:sz w:val="24"/>
          <w:szCs w:val="24"/>
        </w:rPr>
        <w:t>Пояснительная записка № 2 «По входным данным»</w:t>
      </w:r>
    </w:p>
    <w:sectPr w:rsidR="001E7F5D" w:rsidRPr="0032523C" w:rsidSect="00442489">
      <w:headerReference w:type="even" r:id="rId13"/>
      <w:headerReference w:type="default" r:id="rId14"/>
      <w:footerReference w:type="default" r:id="rId15"/>
      <w:headerReference w:type="first" r:id="rId16"/>
      <w:footerReference w:type="first" r:id="rId17"/>
      <w:pgSz w:w="11907" w:h="16840" w:code="9"/>
      <w:pgMar w:top="1134" w:right="567" w:bottom="1134" w:left="1701" w:header="720" w:footer="720" w:gutter="0"/>
      <w:cols w:space="720"/>
      <w:titlePg/>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A9D0B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1287" w:rsidRDefault="00B01287">
      <w:r>
        <w:separator/>
      </w:r>
    </w:p>
  </w:endnote>
  <w:endnote w:type="continuationSeparator" w:id="0">
    <w:p w:rsidR="00B01287" w:rsidRDefault="00B012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AE7" w:rsidRDefault="006E2579">
    <w:pPr>
      <w:pStyle w:val="ac"/>
      <w:jc w:val="center"/>
    </w:pPr>
    <w:r>
      <w:fldChar w:fldCharType="begin"/>
    </w:r>
    <w:r w:rsidR="00D35AE7">
      <w:instrText>PAGE   \* MERGEFORMAT</w:instrText>
    </w:r>
    <w:r>
      <w:fldChar w:fldCharType="separate"/>
    </w:r>
    <w:r w:rsidR="003C3CA7">
      <w:rPr>
        <w:noProof/>
      </w:rPr>
      <w:t>9</w:t>
    </w:r>
    <w:r>
      <w:fldChar w:fldCharType="end"/>
    </w:r>
  </w:p>
  <w:p w:rsidR="00407A8A" w:rsidRDefault="00407A8A">
    <w:pPr>
      <w:pStyle w:val="ac"/>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A8A" w:rsidRDefault="00407A8A">
    <w:pPr>
      <w:pStyle w:val="ac"/>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1287" w:rsidRDefault="00B01287">
      <w:r>
        <w:separator/>
      </w:r>
    </w:p>
  </w:footnote>
  <w:footnote w:type="continuationSeparator" w:id="0">
    <w:p w:rsidR="00B01287" w:rsidRDefault="00B012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A8A" w:rsidRDefault="006E2579" w:rsidP="00B70C35">
    <w:pPr>
      <w:pStyle w:val="a8"/>
      <w:framePr w:wrap="around" w:vAnchor="text" w:hAnchor="margin" w:xAlign="center" w:y="1"/>
      <w:rPr>
        <w:rStyle w:val="aa"/>
      </w:rPr>
    </w:pPr>
    <w:r>
      <w:rPr>
        <w:rStyle w:val="aa"/>
      </w:rPr>
      <w:fldChar w:fldCharType="begin"/>
    </w:r>
    <w:r w:rsidR="00407A8A">
      <w:rPr>
        <w:rStyle w:val="aa"/>
      </w:rPr>
      <w:instrText xml:space="preserve">PAGE  </w:instrText>
    </w:r>
    <w:r>
      <w:rPr>
        <w:rStyle w:val="aa"/>
      </w:rPr>
      <w:fldChar w:fldCharType="separate"/>
    </w:r>
    <w:r w:rsidR="00407A8A">
      <w:rPr>
        <w:rStyle w:val="aa"/>
        <w:noProof/>
      </w:rPr>
      <w:t>1</w:t>
    </w:r>
    <w:r>
      <w:rPr>
        <w:rStyle w:val="aa"/>
      </w:rPr>
      <w:fldChar w:fldCharType="end"/>
    </w:r>
  </w:p>
  <w:p w:rsidR="00407A8A" w:rsidRDefault="00407A8A">
    <w:pPr>
      <w:pStyle w:val="a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A8A" w:rsidRDefault="00407A8A" w:rsidP="00D35AE7">
    <w:pPr>
      <w:pStyle w:val="a8"/>
      <w:framePr w:wrap="around" w:vAnchor="text" w:hAnchor="margin" w:xAlign="center" w:y="1"/>
    </w:pPr>
  </w:p>
  <w:p w:rsidR="00407A8A" w:rsidRDefault="00407A8A">
    <w:pPr>
      <w:pStyle w:val="a8"/>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A8A" w:rsidRDefault="00407A8A">
    <w:pPr>
      <w:pStyle w:val="a8"/>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47772"/>
    <w:multiLevelType w:val="hybridMultilevel"/>
    <w:tmpl w:val="689A3E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1A656C"/>
    <w:multiLevelType w:val="hybridMultilevel"/>
    <w:tmpl w:val="26B0A698"/>
    <w:lvl w:ilvl="0" w:tplc="AB9C27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400EE1"/>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95E077D"/>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170246E"/>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4385380"/>
    <w:multiLevelType w:val="multilevel"/>
    <w:tmpl w:val="FFFFFFFF"/>
    <w:lvl w:ilvl="0">
      <w:start w:val="1"/>
      <w:numFmt w:val="decimal"/>
      <w:lvlText w:val="%1."/>
      <w:legacy w:legacy="1" w:legacySpace="0"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Ïðèëîæåíèå %5."/>
      <w:legacy w:legacy="1" w:legacySpace="57" w:legacyIndent="0"/>
      <w:lvlJc w:val="left"/>
    </w:lvl>
    <w:lvl w:ilvl="5">
      <w:start w:val="1"/>
      <w:numFmt w:val="none"/>
      <w:pStyle w:val="6"/>
      <w:lvlText w:val=""/>
      <w:legacy w:legacy="1" w:legacySpace="144" w:legacyIndent="0"/>
      <w:lvlJc w:val="center"/>
    </w:lvl>
    <w:lvl w:ilvl="6">
      <w:start w:val="1"/>
      <w:numFmt w:val="decimal"/>
      <w:pStyle w:val="7"/>
      <w:lvlText w:val=".%7"/>
      <w:legacy w:legacy="1" w:legacySpace="144" w:legacyIndent="0"/>
      <w:lvlJc w:val="left"/>
    </w:lvl>
    <w:lvl w:ilvl="7">
      <w:start w:val="1"/>
      <w:numFmt w:val="decimal"/>
      <w:pStyle w:val="8"/>
      <w:lvlText w:val="Ïðèëîæåíèå%8"/>
      <w:legacy w:legacy="1" w:legacySpace="144" w:legacyIndent="0"/>
      <w:lvlJc w:val="left"/>
    </w:lvl>
    <w:lvl w:ilvl="8">
      <w:start w:val="1"/>
      <w:numFmt w:val="decimal"/>
      <w:pStyle w:val="9"/>
      <w:lvlText w:val="Ïðèëîæåíèå%8.%9"/>
      <w:legacy w:legacy="1" w:legacySpace="144" w:legacyIndent="0"/>
      <w:lvlJc w:val="left"/>
    </w:lvl>
  </w:abstractNum>
  <w:abstractNum w:abstractNumId="6">
    <w:nsid w:val="14CA46F2"/>
    <w:multiLevelType w:val="hybridMultilevel"/>
    <w:tmpl w:val="2E9C99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55F1FE7"/>
    <w:multiLevelType w:val="hybridMultilevel"/>
    <w:tmpl w:val="A8A44292"/>
    <w:lvl w:ilvl="0" w:tplc="67742C94">
      <w:start w:val="1"/>
      <w:numFmt w:val="decimal"/>
      <w:lvlText w:val="%1."/>
      <w:lvlJc w:val="left"/>
      <w:pPr>
        <w:tabs>
          <w:tab w:val="num" w:pos="5039"/>
        </w:tabs>
        <w:ind w:left="5039"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18EE1652"/>
    <w:multiLevelType w:val="hybridMultilevel"/>
    <w:tmpl w:val="A8A44292"/>
    <w:lvl w:ilvl="0" w:tplc="67742C94">
      <w:start w:val="1"/>
      <w:numFmt w:val="decimal"/>
      <w:lvlText w:val="%1."/>
      <w:lvlJc w:val="left"/>
      <w:pPr>
        <w:tabs>
          <w:tab w:val="num" w:pos="5039"/>
        </w:tabs>
        <w:ind w:left="5039"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1A1D038E"/>
    <w:multiLevelType w:val="hybridMultilevel"/>
    <w:tmpl w:val="4420D63A"/>
    <w:lvl w:ilvl="0" w:tplc="6C382EAE">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B23446A"/>
    <w:multiLevelType w:val="hybridMultilevel"/>
    <w:tmpl w:val="6B8C5090"/>
    <w:lvl w:ilvl="0" w:tplc="E1FE5230">
      <w:start w:val="1"/>
      <w:numFmt w:val="decimal"/>
      <w:lvlText w:val="%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1">
    <w:nsid w:val="2723369F"/>
    <w:multiLevelType w:val="hybridMultilevel"/>
    <w:tmpl w:val="05CCA1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96C4AB5"/>
    <w:multiLevelType w:val="hybridMultilevel"/>
    <w:tmpl w:val="BF663744"/>
    <w:lvl w:ilvl="0" w:tplc="0419000F">
      <w:start w:val="1"/>
      <w:numFmt w:val="decimal"/>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3">
    <w:nsid w:val="2BFA420A"/>
    <w:multiLevelType w:val="hybridMultilevel"/>
    <w:tmpl w:val="B00EA37E"/>
    <w:lvl w:ilvl="0" w:tplc="783AE6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CD46F13"/>
    <w:multiLevelType w:val="hybridMultilevel"/>
    <w:tmpl w:val="084453B0"/>
    <w:lvl w:ilvl="0" w:tplc="BEE8781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5">
    <w:nsid w:val="315831A5"/>
    <w:multiLevelType w:val="hybridMultilevel"/>
    <w:tmpl w:val="6DF0F75E"/>
    <w:lvl w:ilvl="0" w:tplc="0419000F">
      <w:start w:val="1"/>
      <w:numFmt w:val="decimal"/>
      <w:lvlText w:val="%1."/>
      <w:lvlJc w:val="left"/>
      <w:pPr>
        <w:tabs>
          <w:tab w:val="num" w:pos="2345"/>
        </w:tabs>
        <w:ind w:left="2345"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38AA11BD"/>
    <w:multiLevelType w:val="hybridMultilevel"/>
    <w:tmpl w:val="CC0C74FC"/>
    <w:lvl w:ilvl="0" w:tplc="AB9C27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A854FD9"/>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43294858"/>
    <w:multiLevelType w:val="hybridMultilevel"/>
    <w:tmpl w:val="7114A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9284FA0"/>
    <w:multiLevelType w:val="hybridMultilevel"/>
    <w:tmpl w:val="2468F8E6"/>
    <w:lvl w:ilvl="0" w:tplc="EBA4A422">
      <w:start w:val="1"/>
      <w:numFmt w:val="decimal"/>
      <w:lvlText w:val="%1."/>
      <w:lvlJc w:val="left"/>
      <w:pPr>
        <w:ind w:left="930" w:hanging="360"/>
      </w:pPr>
      <w:rPr>
        <w:rFonts w:hint="default"/>
      </w:r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20">
    <w:nsid w:val="4B3F00FA"/>
    <w:multiLevelType w:val="hybridMultilevel"/>
    <w:tmpl w:val="6B8C5090"/>
    <w:lvl w:ilvl="0" w:tplc="E1FE5230">
      <w:start w:val="1"/>
      <w:numFmt w:val="decimal"/>
      <w:lvlText w:val="%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1">
    <w:nsid w:val="4EA60521"/>
    <w:multiLevelType w:val="hybridMultilevel"/>
    <w:tmpl w:val="C43CCE7E"/>
    <w:lvl w:ilvl="0" w:tplc="AB9C27EA">
      <w:start w:val="1"/>
      <w:numFmt w:val="bullet"/>
      <w:lvlText w:val=""/>
      <w:lvlJc w:val="left"/>
      <w:pPr>
        <w:ind w:left="2004" w:hanging="360"/>
      </w:pPr>
      <w:rPr>
        <w:rFonts w:ascii="Symbol" w:hAnsi="Symbol" w:hint="default"/>
      </w:rPr>
    </w:lvl>
    <w:lvl w:ilvl="1" w:tplc="04190003">
      <w:start w:val="1"/>
      <w:numFmt w:val="bullet"/>
      <w:lvlText w:val="o"/>
      <w:lvlJc w:val="left"/>
      <w:pPr>
        <w:ind w:left="2943" w:hanging="360"/>
      </w:pPr>
      <w:rPr>
        <w:rFonts w:ascii="Courier New" w:hAnsi="Courier New" w:cs="Courier New" w:hint="default"/>
      </w:rPr>
    </w:lvl>
    <w:lvl w:ilvl="2" w:tplc="04190005" w:tentative="1">
      <w:start w:val="1"/>
      <w:numFmt w:val="bullet"/>
      <w:lvlText w:val=""/>
      <w:lvlJc w:val="left"/>
      <w:pPr>
        <w:ind w:left="3663" w:hanging="360"/>
      </w:pPr>
      <w:rPr>
        <w:rFonts w:ascii="Wingdings" w:hAnsi="Wingdings" w:hint="default"/>
      </w:rPr>
    </w:lvl>
    <w:lvl w:ilvl="3" w:tplc="04190001" w:tentative="1">
      <w:start w:val="1"/>
      <w:numFmt w:val="bullet"/>
      <w:lvlText w:val=""/>
      <w:lvlJc w:val="left"/>
      <w:pPr>
        <w:ind w:left="4383" w:hanging="360"/>
      </w:pPr>
      <w:rPr>
        <w:rFonts w:ascii="Symbol" w:hAnsi="Symbol" w:hint="default"/>
      </w:rPr>
    </w:lvl>
    <w:lvl w:ilvl="4" w:tplc="04190003" w:tentative="1">
      <w:start w:val="1"/>
      <w:numFmt w:val="bullet"/>
      <w:lvlText w:val="o"/>
      <w:lvlJc w:val="left"/>
      <w:pPr>
        <w:ind w:left="5103" w:hanging="360"/>
      </w:pPr>
      <w:rPr>
        <w:rFonts w:ascii="Courier New" w:hAnsi="Courier New" w:cs="Courier New" w:hint="default"/>
      </w:rPr>
    </w:lvl>
    <w:lvl w:ilvl="5" w:tplc="04190005" w:tentative="1">
      <w:start w:val="1"/>
      <w:numFmt w:val="bullet"/>
      <w:lvlText w:val=""/>
      <w:lvlJc w:val="left"/>
      <w:pPr>
        <w:ind w:left="5823" w:hanging="360"/>
      </w:pPr>
      <w:rPr>
        <w:rFonts w:ascii="Wingdings" w:hAnsi="Wingdings" w:hint="default"/>
      </w:rPr>
    </w:lvl>
    <w:lvl w:ilvl="6" w:tplc="04190001" w:tentative="1">
      <w:start w:val="1"/>
      <w:numFmt w:val="bullet"/>
      <w:lvlText w:val=""/>
      <w:lvlJc w:val="left"/>
      <w:pPr>
        <w:ind w:left="6543" w:hanging="360"/>
      </w:pPr>
      <w:rPr>
        <w:rFonts w:ascii="Symbol" w:hAnsi="Symbol" w:hint="default"/>
      </w:rPr>
    </w:lvl>
    <w:lvl w:ilvl="7" w:tplc="04190003" w:tentative="1">
      <w:start w:val="1"/>
      <w:numFmt w:val="bullet"/>
      <w:lvlText w:val="o"/>
      <w:lvlJc w:val="left"/>
      <w:pPr>
        <w:ind w:left="7263" w:hanging="360"/>
      </w:pPr>
      <w:rPr>
        <w:rFonts w:ascii="Courier New" w:hAnsi="Courier New" w:cs="Courier New" w:hint="default"/>
      </w:rPr>
    </w:lvl>
    <w:lvl w:ilvl="8" w:tplc="04190005" w:tentative="1">
      <w:start w:val="1"/>
      <w:numFmt w:val="bullet"/>
      <w:lvlText w:val=""/>
      <w:lvlJc w:val="left"/>
      <w:pPr>
        <w:ind w:left="7983" w:hanging="360"/>
      </w:pPr>
      <w:rPr>
        <w:rFonts w:ascii="Wingdings" w:hAnsi="Wingdings" w:hint="default"/>
      </w:rPr>
    </w:lvl>
  </w:abstractNum>
  <w:abstractNum w:abstractNumId="22">
    <w:nsid w:val="5B38381C"/>
    <w:multiLevelType w:val="hybridMultilevel"/>
    <w:tmpl w:val="50E83940"/>
    <w:lvl w:ilvl="0" w:tplc="2FD8BA86">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3">
    <w:nsid w:val="5F754550"/>
    <w:multiLevelType w:val="hybridMultilevel"/>
    <w:tmpl w:val="2748645A"/>
    <w:lvl w:ilvl="0" w:tplc="70CE18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nsid w:val="61A41317"/>
    <w:multiLevelType w:val="hybridMultilevel"/>
    <w:tmpl w:val="6DF0F75E"/>
    <w:lvl w:ilvl="0" w:tplc="0419000F">
      <w:start w:val="1"/>
      <w:numFmt w:val="decimal"/>
      <w:lvlText w:val="%1."/>
      <w:lvlJc w:val="left"/>
      <w:pPr>
        <w:tabs>
          <w:tab w:val="num" w:pos="2345"/>
        </w:tabs>
        <w:ind w:left="2345"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689728B3"/>
    <w:multiLevelType w:val="hybridMultilevel"/>
    <w:tmpl w:val="477CBF12"/>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nsid w:val="696F0707"/>
    <w:multiLevelType w:val="hybridMultilevel"/>
    <w:tmpl w:val="DCDC8226"/>
    <w:lvl w:ilvl="0" w:tplc="628274D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D564980"/>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706C27EC"/>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71A93A99"/>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758123FE"/>
    <w:multiLevelType w:val="hybridMultilevel"/>
    <w:tmpl w:val="ACA26502"/>
    <w:lvl w:ilvl="0" w:tplc="A7C018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nsid w:val="79643AE0"/>
    <w:multiLevelType w:val="multilevel"/>
    <w:tmpl w:val="D8B649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5"/>
  </w:num>
  <w:num w:numId="3">
    <w:abstractNumId w:val="3"/>
  </w:num>
  <w:num w:numId="4">
    <w:abstractNumId w:val="17"/>
  </w:num>
  <w:num w:numId="5">
    <w:abstractNumId w:val="29"/>
  </w:num>
  <w:num w:numId="6">
    <w:abstractNumId w:val="4"/>
  </w:num>
  <w:num w:numId="7">
    <w:abstractNumId w:val="8"/>
  </w:num>
  <w:num w:numId="8">
    <w:abstractNumId w:val="7"/>
  </w:num>
  <w:num w:numId="9">
    <w:abstractNumId w:val="27"/>
  </w:num>
  <w:num w:numId="10">
    <w:abstractNumId w:val="28"/>
  </w:num>
  <w:num w:numId="11">
    <w:abstractNumId w:val="21"/>
  </w:num>
  <w:num w:numId="12">
    <w:abstractNumId w:val="2"/>
  </w:num>
  <w:num w:numId="13">
    <w:abstractNumId w:val="24"/>
  </w:num>
  <w:num w:numId="14">
    <w:abstractNumId w:val="0"/>
  </w:num>
  <w:num w:numId="15">
    <w:abstractNumId w:val="14"/>
  </w:num>
  <w:num w:numId="16">
    <w:abstractNumId w:val="30"/>
  </w:num>
  <w:num w:numId="17">
    <w:abstractNumId w:val="23"/>
  </w:num>
  <w:num w:numId="18">
    <w:abstractNumId w:val="9"/>
  </w:num>
  <w:num w:numId="19">
    <w:abstractNumId w:val="10"/>
  </w:num>
  <w:num w:numId="20">
    <w:abstractNumId w:val="20"/>
  </w:num>
  <w:num w:numId="21">
    <w:abstractNumId w:val="11"/>
  </w:num>
  <w:num w:numId="22">
    <w:abstractNumId w:val="22"/>
  </w:num>
  <w:num w:numId="23">
    <w:abstractNumId w:val="12"/>
  </w:num>
  <w:num w:numId="24">
    <w:abstractNumId w:val="19"/>
  </w:num>
  <w:num w:numId="25">
    <w:abstractNumId w:val="6"/>
  </w:num>
  <w:num w:numId="26">
    <w:abstractNumId w:val="31"/>
  </w:num>
  <w:num w:numId="27">
    <w:abstractNumId w:val="1"/>
  </w:num>
  <w:num w:numId="28">
    <w:abstractNumId w:val="18"/>
  </w:num>
  <w:num w:numId="29">
    <w:abstractNumId w:val="16"/>
  </w:num>
  <w:num w:numId="30">
    <w:abstractNumId w:val="26"/>
  </w:num>
  <w:num w:numId="31">
    <w:abstractNumId w:val="13"/>
  </w:num>
  <w:num w:numId="32">
    <w:abstractNumId w:val="25"/>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yashuni">
    <w15:presenceInfo w15:providerId="None" w15:userId="dyashun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stylePaneFormatFilter w:val="3F01"/>
  <w:trackRevisions/>
  <w:defaultTabStop w:val="720"/>
  <w:hyphenationZone w:val="357"/>
  <w:doNotHyphenateCaps/>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doNotUseHTMLParagraphAutoSpacing/>
  </w:compat>
  <w:rsids>
    <w:rsidRoot w:val="001875A4"/>
    <w:rsid w:val="00014343"/>
    <w:rsid w:val="000157C5"/>
    <w:rsid w:val="00016603"/>
    <w:rsid w:val="000202FB"/>
    <w:rsid w:val="00020851"/>
    <w:rsid w:val="00030805"/>
    <w:rsid w:val="0003326E"/>
    <w:rsid w:val="000333C2"/>
    <w:rsid w:val="000372E8"/>
    <w:rsid w:val="00037D4D"/>
    <w:rsid w:val="000405C9"/>
    <w:rsid w:val="00040EA8"/>
    <w:rsid w:val="00046AD9"/>
    <w:rsid w:val="00051F6E"/>
    <w:rsid w:val="00052ED8"/>
    <w:rsid w:val="00053FFC"/>
    <w:rsid w:val="0005479A"/>
    <w:rsid w:val="000549F3"/>
    <w:rsid w:val="0006549F"/>
    <w:rsid w:val="00066CBD"/>
    <w:rsid w:val="000713CD"/>
    <w:rsid w:val="0007239F"/>
    <w:rsid w:val="00074C4F"/>
    <w:rsid w:val="00075628"/>
    <w:rsid w:val="00076CE0"/>
    <w:rsid w:val="00080ADD"/>
    <w:rsid w:val="000812CF"/>
    <w:rsid w:val="00081F86"/>
    <w:rsid w:val="00093F80"/>
    <w:rsid w:val="000A0457"/>
    <w:rsid w:val="000A4D43"/>
    <w:rsid w:val="000A6FFC"/>
    <w:rsid w:val="000B0951"/>
    <w:rsid w:val="000B29D6"/>
    <w:rsid w:val="000C0E14"/>
    <w:rsid w:val="000D18E3"/>
    <w:rsid w:val="000D37AD"/>
    <w:rsid w:val="000D73E2"/>
    <w:rsid w:val="000E09AD"/>
    <w:rsid w:val="000E1E0E"/>
    <w:rsid w:val="000E4456"/>
    <w:rsid w:val="000E4587"/>
    <w:rsid w:val="000E5C65"/>
    <w:rsid w:val="000E7F3E"/>
    <w:rsid w:val="000F5B93"/>
    <w:rsid w:val="001018A2"/>
    <w:rsid w:val="00103759"/>
    <w:rsid w:val="00103C86"/>
    <w:rsid w:val="00120A5B"/>
    <w:rsid w:val="00122FD9"/>
    <w:rsid w:val="001257F9"/>
    <w:rsid w:val="001263F1"/>
    <w:rsid w:val="00127852"/>
    <w:rsid w:val="001319C1"/>
    <w:rsid w:val="00133886"/>
    <w:rsid w:val="00134BC4"/>
    <w:rsid w:val="00140361"/>
    <w:rsid w:val="00145B1D"/>
    <w:rsid w:val="00151FCF"/>
    <w:rsid w:val="00157E2B"/>
    <w:rsid w:val="00160DF9"/>
    <w:rsid w:val="001652E3"/>
    <w:rsid w:val="00171057"/>
    <w:rsid w:val="00171DB8"/>
    <w:rsid w:val="00171DD7"/>
    <w:rsid w:val="00173E22"/>
    <w:rsid w:val="00174179"/>
    <w:rsid w:val="001752D5"/>
    <w:rsid w:val="001766F3"/>
    <w:rsid w:val="00176A0B"/>
    <w:rsid w:val="001875A4"/>
    <w:rsid w:val="001906DC"/>
    <w:rsid w:val="001931D9"/>
    <w:rsid w:val="00195F2D"/>
    <w:rsid w:val="00197FE9"/>
    <w:rsid w:val="001A301A"/>
    <w:rsid w:val="001B20D5"/>
    <w:rsid w:val="001B217A"/>
    <w:rsid w:val="001B3F21"/>
    <w:rsid w:val="001B6B49"/>
    <w:rsid w:val="001C1B44"/>
    <w:rsid w:val="001C28E9"/>
    <w:rsid w:val="001C6D5F"/>
    <w:rsid w:val="001D3EDD"/>
    <w:rsid w:val="001D6C11"/>
    <w:rsid w:val="001D7C3F"/>
    <w:rsid w:val="001E1E68"/>
    <w:rsid w:val="001E66C6"/>
    <w:rsid w:val="001E7F5D"/>
    <w:rsid w:val="001F1F8F"/>
    <w:rsid w:val="001F36E9"/>
    <w:rsid w:val="001F44E2"/>
    <w:rsid w:val="001F5A51"/>
    <w:rsid w:val="001F5DA8"/>
    <w:rsid w:val="00200792"/>
    <w:rsid w:val="0020616C"/>
    <w:rsid w:val="00210EEA"/>
    <w:rsid w:val="002114FF"/>
    <w:rsid w:val="002177F4"/>
    <w:rsid w:val="0022483C"/>
    <w:rsid w:val="00225E74"/>
    <w:rsid w:val="00234D85"/>
    <w:rsid w:val="00237CE7"/>
    <w:rsid w:val="00243B6B"/>
    <w:rsid w:val="0025221C"/>
    <w:rsid w:val="0025479A"/>
    <w:rsid w:val="00262D74"/>
    <w:rsid w:val="0026309C"/>
    <w:rsid w:val="00270763"/>
    <w:rsid w:val="00280391"/>
    <w:rsid w:val="00281EAA"/>
    <w:rsid w:val="0029006B"/>
    <w:rsid w:val="002900E8"/>
    <w:rsid w:val="00290714"/>
    <w:rsid w:val="00291AD6"/>
    <w:rsid w:val="002937DE"/>
    <w:rsid w:val="002A2134"/>
    <w:rsid w:val="002A430D"/>
    <w:rsid w:val="002B1EEB"/>
    <w:rsid w:val="002B221A"/>
    <w:rsid w:val="002B392C"/>
    <w:rsid w:val="002B593D"/>
    <w:rsid w:val="002C0018"/>
    <w:rsid w:val="002C51F4"/>
    <w:rsid w:val="002C6F2D"/>
    <w:rsid w:val="002C7805"/>
    <w:rsid w:val="002D0BD7"/>
    <w:rsid w:val="002D582E"/>
    <w:rsid w:val="002D7970"/>
    <w:rsid w:val="002E69B9"/>
    <w:rsid w:val="002F6FFB"/>
    <w:rsid w:val="003001BC"/>
    <w:rsid w:val="003014A4"/>
    <w:rsid w:val="003014C0"/>
    <w:rsid w:val="00302249"/>
    <w:rsid w:val="003024E6"/>
    <w:rsid w:val="0030562A"/>
    <w:rsid w:val="00312B6E"/>
    <w:rsid w:val="00312D33"/>
    <w:rsid w:val="00314710"/>
    <w:rsid w:val="0032403B"/>
    <w:rsid w:val="0032523C"/>
    <w:rsid w:val="00334B7D"/>
    <w:rsid w:val="003355BB"/>
    <w:rsid w:val="003364DD"/>
    <w:rsid w:val="003378C6"/>
    <w:rsid w:val="00343231"/>
    <w:rsid w:val="00346003"/>
    <w:rsid w:val="00353B98"/>
    <w:rsid w:val="00353CD1"/>
    <w:rsid w:val="003570DC"/>
    <w:rsid w:val="00357CAD"/>
    <w:rsid w:val="00367E95"/>
    <w:rsid w:val="003718C0"/>
    <w:rsid w:val="00374117"/>
    <w:rsid w:val="00377D0C"/>
    <w:rsid w:val="0038632B"/>
    <w:rsid w:val="003932E5"/>
    <w:rsid w:val="003A0105"/>
    <w:rsid w:val="003A3048"/>
    <w:rsid w:val="003A43B5"/>
    <w:rsid w:val="003B0032"/>
    <w:rsid w:val="003C05F5"/>
    <w:rsid w:val="003C2A79"/>
    <w:rsid w:val="003C3C6C"/>
    <w:rsid w:val="003C3CA7"/>
    <w:rsid w:val="003C48DE"/>
    <w:rsid w:val="003D2F10"/>
    <w:rsid w:val="003D5B90"/>
    <w:rsid w:val="003E0F9C"/>
    <w:rsid w:val="003E53A9"/>
    <w:rsid w:val="003F220F"/>
    <w:rsid w:val="003F5473"/>
    <w:rsid w:val="003F699D"/>
    <w:rsid w:val="00407A8A"/>
    <w:rsid w:val="00422B2D"/>
    <w:rsid w:val="00424041"/>
    <w:rsid w:val="00427EEE"/>
    <w:rsid w:val="00430F98"/>
    <w:rsid w:val="004402CA"/>
    <w:rsid w:val="004406C7"/>
    <w:rsid w:val="00442489"/>
    <w:rsid w:val="004439A0"/>
    <w:rsid w:val="004453A1"/>
    <w:rsid w:val="0046027E"/>
    <w:rsid w:val="004610CE"/>
    <w:rsid w:val="004652A7"/>
    <w:rsid w:val="0047137D"/>
    <w:rsid w:val="004726F3"/>
    <w:rsid w:val="00472CBC"/>
    <w:rsid w:val="004735AD"/>
    <w:rsid w:val="00474F0A"/>
    <w:rsid w:val="004809A9"/>
    <w:rsid w:val="004933F6"/>
    <w:rsid w:val="0049496C"/>
    <w:rsid w:val="004A0C86"/>
    <w:rsid w:val="004A3540"/>
    <w:rsid w:val="004A4376"/>
    <w:rsid w:val="004A4967"/>
    <w:rsid w:val="004A5805"/>
    <w:rsid w:val="004B2111"/>
    <w:rsid w:val="004B75A9"/>
    <w:rsid w:val="004C22E3"/>
    <w:rsid w:val="004C6DE7"/>
    <w:rsid w:val="004D0084"/>
    <w:rsid w:val="004D0AAE"/>
    <w:rsid w:val="004D2DC0"/>
    <w:rsid w:val="004D3BE8"/>
    <w:rsid w:val="004D770E"/>
    <w:rsid w:val="004D7EDD"/>
    <w:rsid w:val="004E3689"/>
    <w:rsid w:val="004E457C"/>
    <w:rsid w:val="004E478B"/>
    <w:rsid w:val="004F0D18"/>
    <w:rsid w:val="004F38F2"/>
    <w:rsid w:val="00500345"/>
    <w:rsid w:val="00501492"/>
    <w:rsid w:val="005047F1"/>
    <w:rsid w:val="0050503A"/>
    <w:rsid w:val="0050583E"/>
    <w:rsid w:val="0050796C"/>
    <w:rsid w:val="00513ECB"/>
    <w:rsid w:val="005143DD"/>
    <w:rsid w:val="00520721"/>
    <w:rsid w:val="005212A0"/>
    <w:rsid w:val="00522E49"/>
    <w:rsid w:val="00524F27"/>
    <w:rsid w:val="0052771B"/>
    <w:rsid w:val="00530420"/>
    <w:rsid w:val="00531E27"/>
    <w:rsid w:val="00544090"/>
    <w:rsid w:val="00545C7D"/>
    <w:rsid w:val="00546DB8"/>
    <w:rsid w:val="005473F8"/>
    <w:rsid w:val="00556592"/>
    <w:rsid w:val="00556B33"/>
    <w:rsid w:val="00557E8D"/>
    <w:rsid w:val="00563DB6"/>
    <w:rsid w:val="005648D4"/>
    <w:rsid w:val="005713B8"/>
    <w:rsid w:val="00572878"/>
    <w:rsid w:val="0057539E"/>
    <w:rsid w:val="00575E04"/>
    <w:rsid w:val="00576665"/>
    <w:rsid w:val="00580C4E"/>
    <w:rsid w:val="005879FF"/>
    <w:rsid w:val="00594680"/>
    <w:rsid w:val="00596CAD"/>
    <w:rsid w:val="00597963"/>
    <w:rsid w:val="005A17E0"/>
    <w:rsid w:val="005A1D87"/>
    <w:rsid w:val="005A31B3"/>
    <w:rsid w:val="005A7A81"/>
    <w:rsid w:val="005B3EA5"/>
    <w:rsid w:val="005B56BC"/>
    <w:rsid w:val="005B6312"/>
    <w:rsid w:val="005B6776"/>
    <w:rsid w:val="005B7544"/>
    <w:rsid w:val="005C6DD6"/>
    <w:rsid w:val="005C7395"/>
    <w:rsid w:val="005C7962"/>
    <w:rsid w:val="005D053A"/>
    <w:rsid w:val="005D2B49"/>
    <w:rsid w:val="005D5669"/>
    <w:rsid w:val="005D759E"/>
    <w:rsid w:val="005E33FC"/>
    <w:rsid w:val="005E7CCF"/>
    <w:rsid w:val="005F3CD2"/>
    <w:rsid w:val="005F6178"/>
    <w:rsid w:val="005F6625"/>
    <w:rsid w:val="00604406"/>
    <w:rsid w:val="00606E16"/>
    <w:rsid w:val="0061046B"/>
    <w:rsid w:val="00611660"/>
    <w:rsid w:val="006125E1"/>
    <w:rsid w:val="00615514"/>
    <w:rsid w:val="006166F0"/>
    <w:rsid w:val="00617C7C"/>
    <w:rsid w:val="00624395"/>
    <w:rsid w:val="00624923"/>
    <w:rsid w:val="006252DB"/>
    <w:rsid w:val="0062673A"/>
    <w:rsid w:val="006313AA"/>
    <w:rsid w:val="00631E8D"/>
    <w:rsid w:val="00632DE9"/>
    <w:rsid w:val="006459FB"/>
    <w:rsid w:val="0065319E"/>
    <w:rsid w:val="00655FAC"/>
    <w:rsid w:val="00656107"/>
    <w:rsid w:val="00665480"/>
    <w:rsid w:val="00665761"/>
    <w:rsid w:val="00670C15"/>
    <w:rsid w:val="00670DD1"/>
    <w:rsid w:val="00673C2A"/>
    <w:rsid w:val="006763EE"/>
    <w:rsid w:val="00681F36"/>
    <w:rsid w:val="00683ECB"/>
    <w:rsid w:val="00683F8E"/>
    <w:rsid w:val="006853C1"/>
    <w:rsid w:val="00685F53"/>
    <w:rsid w:val="00690C61"/>
    <w:rsid w:val="00693483"/>
    <w:rsid w:val="0069364E"/>
    <w:rsid w:val="006943F6"/>
    <w:rsid w:val="00697939"/>
    <w:rsid w:val="006A454D"/>
    <w:rsid w:val="006A4EF9"/>
    <w:rsid w:val="006A5AD5"/>
    <w:rsid w:val="006A611F"/>
    <w:rsid w:val="006B1664"/>
    <w:rsid w:val="006B1EE1"/>
    <w:rsid w:val="006C0239"/>
    <w:rsid w:val="006C1CFB"/>
    <w:rsid w:val="006C3DC5"/>
    <w:rsid w:val="006C6C90"/>
    <w:rsid w:val="006D208B"/>
    <w:rsid w:val="006D2312"/>
    <w:rsid w:val="006D3EA3"/>
    <w:rsid w:val="006D7369"/>
    <w:rsid w:val="006E2579"/>
    <w:rsid w:val="006F10F2"/>
    <w:rsid w:val="006F6082"/>
    <w:rsid w:val="007008C9"/>
    <w:rsid w:val="0070125C"/>
    <w:rsid w:val="00714550"/>
    <w:rsid w:val="00720355"/>
    <w:rsid w:val="007237D3"/>
    <w:rsid w:val="007241F4"/>
    <w:rsid w:val="00730A68"/>
    <w:rsid w:val="00732895"/>
    <w:rsid w:val="00734992"/>
    <w:rsid w:val="007359A9"/>
    <w:rsid w:val="00736A65"/>
    <w:rsid w:val="00737390"/>
    <w:rsid w:val="00737F2D"/>
    <w:rsid w:val="00745F54"/>
    <w:rsid w:val="00747A86"/>
    <w:rsid w:val="00754F41"/>
    <w:rsid w:val="007555BE"/>
    <w:rsid w:val="007567A6"/>
    <w:rsid w:val="00756BF9"/>
    <w:rsid w:val="0076078B"/>
    <w:rsid w:val="00766B64"/>
    <w:rsid w:val="007711CF"/>
    <w:rsid w:val="00771727"/>
    <w:rsid w:val="00776AD4"/>
    <w:rsid w:val="0077749F"/>
    <w:rsid w:val="00784AE9"/>
    <w:rsid w:val="0079363C"/>
    <w:rsid w:val="007937C8"/>
    <w:rsid w:val="00793BFE"/>
    <w:rsid w:val="00793C66"/>
    <w:rsid w:val="007A2898"/>
    <w:rsid w:val="007A426E"/>
    <w:rsid w:val="007A54F1"/>
    <w:rsid w:val="007A71E2"/>
    <w:rsid w:val="007B2406"/>
    <w:rsid w:val="007B2794"/>
    <w:rsid w:val="007B2F34"/>
    <w:rsid w:val="007B6FC5"/>
    <w:rsid w:val="007C1102"/>
    <w:rsid w:val="007C1DAF"/>
    <w:rsid w:val="007C3DFB"/>
    <w:rsid w:val="007C5760"/>
    <w:rsid w:val="007D6525"/>
    <w:rsid w:val="007E0A7C"/>
    <w:rsid w:val="007E4515"/>
    <w:rsid w:val="007E458C"/>
    <w:rsid w:val="007E6FE4"/>
    <w:rsid w:val="007F2D03"/>
    <w:rsid w:val="007F531F"/>
    <w:rsid w:val="007F6E02"/>
    <w:rsid w:val="0080251D"/>
    <w:rsid w:val="008059CA"/>
    <w:rsid w:val="00814C48"/>
    <w:rsid w:val="00815CF2"/>
    <w:rsid w:val="00816299"/>
    <w:rsid w:val="008224BC"/>
    <w:rsid w:val="00825356"/>
    <w:rsid w:val="00825FDE"/>
    <w:rsid w:val="00826075"/>
    <w:rsid w:val="00826BFB"/>
    <w:rsid w:val="008335E6"/>
    <w:rsid w:val="00833632"/>
    <w:rsid w:val="0083577E"/>
    <w:rsid w:val="00840DCB"/>
    <w:rsid w:val="00843DA7"/>
    <w:rsid w:val="00846B68"/>
    <w:rsid w:val="00852A87"/>
    <w:rsid w:val="00866D61"/>
    <w:rsid w:val="008707CE"/>
    <w:rsid w:val="00871821"/>
    <w:rsid w:val="00876F08"/>
    <w:rsid w:val="00877A6B"/>
    <w:rsid w:val="00880ABE"/>
    <w:rsid w:val="008829E4"/>
    <w:rsid w:val="00883268"/>
    <w:rsid w:val="00884E4E"/>
    <w:rsid w:val="00886486"/>
    <w:rsid w:val="00890884"/>
    <w:rsid w:val="00895371"/>
    <w:rsid w:val="0089599C"/>
    <w:rsid w:val="008A2FC3"/>
    <w:rsid w:val="008B5071"/>
    <w:rsid w:val="008B7C5B"/>
    <w:rsid w:val="008C392B"/>
    <w:rsid w:val="008C4246"/>
    <w:rsid w:val="008C434D"/>
    <w:rsid w:val="008C68F7"/>
    <w:rsid w:val="008D3C9D"/>
    <w:rsid w:val="008E0913"/>
    <w:rsid w:val="008E427C"/>
    <w:rsid w:val="008E6DEF"/>
    <w:rsid w:val="008F5743"/>
    <w:rsid w:val="008F6EE9"/>
    <w:rsid w:val="00902D3A"/>
    <w:rsid w:val="00903204"/>
    <w:rsid w:val="0090611A"/>
    <w:rsid w:val="00911678"/>
    <w:rsid w:val="0091639D"/>
    <w:rsid w:val="00916F47"/>
    <w:rsid w:val="009231C2"/>
    <w:rsid w:val="0092358E"/>
    <w:rsid w:val="00931B3B"/>
    <w:rsid w:val="0094032F"/>
    <w:rsid w:val="00941F3D"/>
    <w:rsid w:val="00946853"/>
    <w:rsid w:val="00952E27"/>
    <w:rsid w:val="00954BD0"/>
    <w:rsid w:val="009576BC"/>
    <w:rsid w:val="0096120D"/>
    <w:rsid w:val="009632F4"/>
    <w:rsid w:val="0096375B"/>
    <w:rsid w:val="00965A5C"/>
    <w:rsid w:val="00966779"/>
    <w:rsid w:val="00966A81"/>
    <w:rsid w:val="0097142D"/>
    <w:rsid w:val="00972A7B"/>
    <w:rsid w:val="0097647B"/>
    <w:rsid w:val="009772D3"/>
    <w:rsid w:val="00980CD6"/>
    <w:rsid w:val="00980E7A"/>
    <w:rsid w:val="00991D20"/>
    <w:rsid w:val="0099740D"/>
    <w:rsid w:val="009A08B6"/>
    <w:rsid w:val="009A5486"/>
    <w:rsid w:val="009A7499"/>
    <w:rsid w:val="009B08FA"/>
    <w:rsid w:val="009C0141"/>
    <w:rsid w:val="009C704D"/>
    <w:rsid w:val="009D165A"/>
    <w:rsid w:val="009E2D47"/>
    <w:rsid w:val="009E4431"/>
    <w:rsid w:val="009F0EF0"/>
    <w:rsid w:val="00A04E13"/>
    <w:rsid w:val="00A065E0"/>
    <w:rsid w:val="00A108F9"/>
    <w:rsid w:val="00A121E7"/>
    <w:rsid w:val="00A15492"/>
    <w:rsid w:val="00A15C2B"/>
    <w:rsid w:val="00A20BB8"/>
    <w:rsid w:val="00A20C72"/>
    <w:rsid w:val="00A22D1A"/>
    <w:rsid w:val="00A250F4"/>
    <w:rsid w:val="00A25574"/>
    <w:rsid w:val="00A260DF"/>
    <w:rsid w:val="00A32B45"/>
    <w:rsid w:val="00A33CFD"/>
    <w:rsid w:val="00A3448E"/>
    <w:rsid w:val="00A34CD5"/>
    <w:rsid w:val="00A40BF4"/>
    <w:rsid w:val="00A4336D"/>
    <w:rsid w:val="00A44163"/>
    <w:rsid w:val="00A45938"/>
    <w:rsid w:val="00A5118D"/>
    <w:rsid w:val="00A541B2"/>
    <w:rsid w:val="00A64017"/>
    <w:rsid w:val="00A703DA"/>
    <w:rsid w:val="00A76A3A"/>
    <w:rsid w:val="00A90B01"/>
    <w:rsid w:val="00A912CB"/>
    <w:rsid w:val="00A92E14"/>
    <w:rsid w:val="00A94937"/>
    <w:rsid w:val="00A94BFB"/>
    <w:rsid w:val="00A95520"/>
    <w:rsid w:val="00AA3466"/>
    <w:rsid w:val="00AB1BD9"/>
    <w:rsid w:val="00AB2382"/>
    <w:rsid w:val="00AB6A13"/>
    <w:rsid w:val="00AC23F2"/>
    <w:rsid w:val="00AC246C"/>
    <w:rsid w:val="00AC7324"/>
    <w:rsid w:val="00AC7394"/>
    <w:rsid w:val="00AD2E2D"/>
    <w:rsid w:val="00AE1F38"/>
    <w:rsid w:val="00AE4223"/>
    <w:rsid w:val="00AE5970"/>
    <w:rsid w:val="00AF03E2"/>
    <w:rsid w:val="00AF13C4"/>
    <w:rsid w:val="00AF367C"/>
    <w:rsid w:val="00AF4D45"/>
    <w:rsid w:val="00AF6D36"/>
    <w:rsid w:val="00B01287"/>
    <w:rsid w:val="00B06129"/>
    <w:rsid w:val="00B125A4"/>
    <w:rsid w:val="00B144BE"/>
    <w:rsid w:val="00B17912"/>
    <w:rsid w:val="00B215AF"/>
    <w:rsid w:val="00B2747B"/>
    <w:rsid w:val="00B3037A"/>
    <w:rsid w:val="00B3124C"/>
    <w:rsid w:val="00B33B8A"/>
    <w:rsid w:val="00B33C86"/>
    <w:rsid w:val="00B43E5E"/>
    <w:rsid w:val="00B51BAF"/>
    <w:rsid w:val="00B61B01"/>
    <w:rsid w:val="00B70C35"/>
    <w:rsid w:val="00B71C0E"/>
    <w:rsid w:val="00B74B53"/>
    <w:rsid w:val="00B74E24"/>
    <w:rsid w:val="00B75145"/>
    <w:rsid w:val="00B856B3"/>
    <w:rsid w:val="00B93AB6"/>
    <w:rsid w:val="00B94215"/>
    <w:rsid w:val="00B9424E"/>
    <w:rsid w:val="00BA126A"/>
    <w:rsid w:val="00BA3A08"/>
    <w:rsid w:val="00BA6C39"/>
    <w:rsid w:val="00BB0A45"/>
    <w:rsid w:val="00BB244C"/>
    <w:rsid w:val="00BB4FFC"/>
    <w:rsid w:val="00BC0684"/>
    <w:rsid w:val="00BC3191"/>
    <w:rsid w:val="00BC3852"/>
    <w:rsid w:val="00BC38E1"/>
    <w:rsid w:val="00BC3A7A"/>
    <w:rsid w:val="00BC42E8"/>
    <w:rsid w:val="00BC483F"/>
    <w:rsid w:val="00BC69D8"/>
    <w:rsid w:val="00BE0D57"/>
    <w:rsid w:val="00BE1E7B"/>
    <w:rsid w:val="00BE39FF"/>
    <w:rsid w:val="00BF122E"/>
    <w:rsid w:val="00BF7DD1"/>
    <w:rsid w:val="00C0551D"/>
    <w:rsid w:val="00C07B4E"/>
    <w:rsid w:val="00C10D0D"/>
    <w:rsid w:val="00C1150E"/>
    <w:rsid w:val="00C117DD"/>
    <w:rsid w:val="00C11977"/>
    <w:rsid w:val="00C1722D"/>
    <w:rsid w:val="00C23EA0"/>
    <w:rsid w:val="00C24584"/>
    <w:rsid w:val="00C2505C"/>
    <w:rsid w:val="00C33461"/>
    <w:rsid w:val="00C3615A"/>
    <w:rsid w:val="00C378FF"/>
    <w:rsid w:val="00C40D1E"/>
    <w:rsid w:val="00C44645"/>
    <w:rsid w:val="00C45903"/>
    <w:rsid w:val="00C46607"/>
    <w:rsid w:val="00C545D9"/>
    <w:rsid w:val="00C546B8"/>
    <w:rsid w:val="00C60ECB"/>
    <w:rsid w:val="00C62132"/>
    <w:rsid w:val="00C63097"/>
    <w:rsid w:val="00C667ED"/>
    <w:rsid w:val="00C704F9"/>
    <w:rsid w:val="00C738F2"/>
    <w:rsid w:val="00C73E9D"/>
    <w:rsid w:val="00C81559"/>
    <w:rsid w:val="00C82765"/>
    <w:rsid w:val="00C83EA2"/>
    <w:rsid w:val="00CA0C89"/>
    <w:rsid w:val="00CA14FB"/>
    <w:rsid w:val="00CA5598"/>
    <w:rsid w:val="00CA6BF4"/>
    <w:rsid w:val="00CA6D7E"/>
    <w:rsid w:val="00CB1C2B"/>
    <w:rsid w:val="00CB37C7"/>
    <w:rsid w:val="00CB41F9"/>
    <w:rsid w:val="00CB4C2B"/>
    <w:rsid w:val="00CB5335"/>
    <w:rsid w:val="00CB5A59"/>
    <w:rsid w:val="00CB64E6"/>
    <w:rsid w:val="00CB6D2E"/>
    <w:rsid w:val="00CB7035"/>
    <w:rsid w:val="00CC0D9A"/>
    <w:rsid w:val="00CC36FB"/>
    <w:rsid w:val="00CC7C23"/>
    <w:rsid w:val="00CC7ED5"/>
    <w:rsid w:val="00CE0562"/>
    <w:rsid w:val="00CE16F2"/>
    <w:rsid w:val="00CE2AA2"/>
    <w:rsid w:val="00CE2B74"/>
    <w:rsid w:val="00CE7BF5"/>
    <w:rsid w:val="00CF3ED8"/>
    <w:rsid w:val="00CF4C16"/>
    <w:rsid w:val="00CF542A"/>
    <w:rsid w:val="00D01978"/>
    <w:rsid w:val="00D07C08"/>
    <w:rsid w:val="00D15F24"/>
    <w:rsid w:val="00D17C12"/>
    <w:rsid w:val="00D2027D"/>
    <w:rsid w:val="00D261B7"/>
    <w:rsid w:val="00D26835"/>
    <w:rsid w:val="00D32FA3"/>
    <w:rsid w:val="00D35179"/>
    <w:rsid w:val="00D35507"/>
    <w:rsid w:val="00D35AE7"/>
    <w:rsid w:val="00D427E4"/>
    <w:rsid w:val="00D45DEA"/>
    <w:rsid w:val="00D47BE7"/>
    <w:rsid w:val="00D54791"/>
    <w:rsid w:val="00D6252B"/>
    <w:rsid w:val="00D649CE"/>
    <w:rsid w:val="00D67FD5"/>
    <w:rsid w:val="00D703C0"/>
    <w:rsid w:val="00D72CF5"/>
    <w:rsid w:val="00D72E04"/>
    <w:rsid w:val="00D74760"/>
    <w:rsid w:val="00D74E39"/>
    <w:rsid w:val="00D75A80"/>
    <w:rsid w:val="00D86318"/>
    <w:rsid w:val="00D90F59"/>
    <w:rsid w:val="00DB20DF"/>
    <w:rsid w:val="00DB50B5"/>
    <w:rsid w:val="00DC0277"/>
    <w:rsid w:val="00DC7CEC"/>
    <w:rsid w:val="00DD298A"/>
    <w:rsid w:val="00DD50CB"/>
    <w:rsid w:val="00DD6119"/>
    <w:rsid w:val="00DE0615"/>
    <w:rsid w:val="00DE5FF1"/>
    <w:rsid w:val="00DF070D"/>
    <w:rsid w:val="00DF0EF0"/>
    <w:rsid w:val="00DF2E9D"/>
    <w:rsid w:val="00DF63C4"/>
    <w:rsid w:val="00E07C64"/>
    <w:rsid w:val="00E10FEE"/>
    <w:rsid w:val="00E11BD9"/>
    <w:rsid w:val="00E16064"/>
    <w:rsid w:val="00E16666"/>
    <w:rsid w:val="00E20E0A"/>
    <w:rsid w:val="00E21570"/>
    <w:rsid w:val="00E24797"/>
    <w:rsid w:val="00E3047F"/>
    <w:rsid w:val="00E30724"/>
    <w:rsid w:val="00E43679"/>
    <w:rsid w:val="00E44D18"/>
    <w:rsid w:val="00E46FEC"/>
    <w:rsid w:val="00E50D8B"/>
    <w:rsid w:val="00E51388"/>
    <w:rsid w:val="00E525E5"/>
    <w:rsid w:val="00E55F61"/>
    <w:rsid w:val="00E7008D"/>
    <w:rsid w:val="00E7191B"/>
    <w:rsid w:val="00E748E9"/>
    <w:rsid w:val="00E80366"/>
    <w:rsid w:val="00E84EF7"/>
    <w:rsid w:val="00E8594E"/>
    <w:rsid w:val="00E85B0D"/>
    <w:rsid w:val="00E956B7"/>
    <w:rsid w:val="00E977D2"/>
    <w:rsid w:val="00EA1BAD"/>
    <w:rsid w:val="00EA5F2C"/>
    <w:rsid w:val="00EB0A0C"/>
    <w:rsid w:val="00EB2DD9"/>
    <w:rsid w:val="00EB4072"/>
    <w:rsid w:val="00EB5F0A"/>
    <w:rsid w:val="00EC0BF3"/>
    <w:rsid w:val="00EC4E9C"/>
    <w:rsid w:val="00EC658D"/>
    <w:rsid w:val="00EC7D2C"/>
    <w:rsid w:val="00ED44B9"/>
    <w:rsid w:val="00EE1F99"/>
    <w:rsid w:val="00EE2FDB"/>
    <w:rsid w:val="00EE66F1"/>
    <w:rsid w:val="00EF263F"/>
    <w:rsid w:val="00EF33F2"/>
    <w:rsid w:val="00EF38AF"/>
    <w:rsid w:val="00EF5071"/>
    <w:rsid w:val="00F109BD"/>
    <w:rsid w:val="00F128B6"/>
    <w:rsid w:val="00F14CB3"/>
    <w:rsid w:val="00F15A7D"/>
    <w:rsid w:val="00F1660C"/>
    <w:rsid w:val="00F173BE"/>
    <w:rsid w:val="00F20F46"/>
    <w:rsid w:val="00F24EC5"/>
    <w:rsid w:val="00F26112"/>
    <w:rsid w:val="00F278EB"/>
    <w:rsid w:val="00F316BA"/>
    <w:rsid w:val="00F32DC0"/>
    <w:rsid w:val="00F37209"/>
    <w:rsid w:val="00F43451"/>
    <w:rsid w:val="00F4368A"/>
    <w:rsid w:val="00F436FD"/>
    <w:rsid w:val="00F43DE7"/>
    <w:rsid w:val="00F45400"/>
    <w:rsid w:val="00F4559C"/>
    <w:rsid w:val="00F50306"/>
    <w:rsid w:val="00F6021C"/>
    <w:rsid w:val="00F63AAF"/>
    <w:rsid w:val="00F643F7"/>
    <w:rsid w:val="00F66894"/>
    <w:rsid w:val="00F708A9"/>
    <w:rsid w:val="00F74831"/>
    <w:rsid w:val="00F756E6"/>
    <w:rsid w:val="00F8255B"/>
    <w:rsid w:val="00F85EF8"/>
    <w:rsid w:val="00F91358"/>
    <w:rsid w:val="00F93BBC"/>
    <w:rsid w:val="00F94343"/>
    <w:rsid w:val="00FA0E52"/>
    <w:rsid w:val="00FA163F"/>
    <w:rsid w:val="00FA6E20"/>
    <w:rsid w:val="00FB1867"/>
    <w:rsid w:val="00FB2A5A"/>
    <w:rsid w:val="00FB37BE"/>
    <w:rsid w:val="00FB4BDA"/>
    <w:rsid w:val="00FB5AE7"/>
    <w:rsid w:val="00FB777A"/>
    <w:rsid w:val="00FC3EA1"/>
    <w:rsid w:val="00FC469E"/>
    <w:rsid w:val="00FC5807"/>
    <w:rsid w:val="00FD0D67"/>
    <w:rsid w:val="00FD140B"/>
    <w:rsid w:val="00FD2A7A"/>
    <w:rsid w:val="00FD4922"/>
    <w:rsid w:val="00FE7F6A"/>
    <w:rsid w:val="00FF0A0F"/>
    <w:rsid w:val="00FF1C8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4967"/>
    <w:rPr>
      <w:sz w:val="28"/>
    </w:rPr>
  </w:style>
  <w:style w:type="paragraph" w:styleId="1">
    <w:name w:val="heading 1"/>
    <w:basedOn w:val="a"/>
    <w:next w:val="a"/>
    <w:link w:val="10"/>
    <w:qFormat/>
    <w:rsid w:val="00CE2B74"/>
    <w:pPr>
      <w:keepNext/>
      <w:jc w:val="center"/>
      <w:outlineLvl w:val="0"/>
    </w:pPr>
    <w:rPr>
      <w:rFonts w:ascii="Arial" w:hAnsi="Arial"/>
      <w:b/>
      <w:bCs/>
      <w:caps/>
      <w:szCs w:val="28"/>
    </w:rPr>
  </w:style>
  <w:style w:type="paragraph" w:styleId="2">
    <w:name w:val="heading 2"/>
    <w:basedOn w:val="a"/>
    <w:next w:val="a"/>
    <w:link w:val="20"/>
    <w:qFormat/>
    <w:rsid w:val="000C0E14"/>
    <w:pPr>
      <w:ind w:firstLine="510"/>
      <w:jc w:val="both"/>
      <w:outlineLvl w:val="1"/>
    </w:pPr>
    <w:rPr>
      <w:szCs w:val="28"/>
    </w:rPr>
  </w:style>
  <w:style w:type="paragraph" w:styleId="3">
    <w:name w:val="heading 3"/>
    <w:basedOn w:val="a"/>
    <w:next w:val="a"/>
    <w:qFormat/>
    <w:rsid w:val="00442489"/>
    <w:pPr>
      <w:keepNext/>
      <w:jc w:val="center"/>
      <w:outlineLvl w:val="2"/>
    </w:pPr>
    <w:rPr>
      <w:sz w:val="24"/>
    </w:rPr>
  </w:style>
  <w:style w:type="paragraph" w:styleId="4">
    <w:name w:val="heading 4"/>
    <w:basedOn w:val="a"/>
    <w:next w:val="a"/>
    <w:qFormat/>
    <w:rsid w:val="00442489"/>
    <w:pPr>
      <w:keepNext/>
      <w:ind w:firstLine="720"/>
      <w:jc w:val="center"/>
      <w:outlineLvl w:val="3"/>
    </w:pPr>
    <w:rPr>
      <w:sz w:val="24"/>
    </w:rPr>
  </w:style>
  <w:style w:type="paragraph" w:styleId="5">
    <w:name w:val="heading 5"/>
    <w:basedOn w:val="a"/>
    <w:next w:val="a"/>
    <w:qFormat/>
    <w:rsid w:val="00442489"/>
    <w:pPr>
      <w:keepNext/>
      <w:jc w:val="right"/>
      <w:outlineLvl w:val="4"/>
    </w:pPr>
    <w:rPr>
      <w:sz w:val="24"/>
    </w:rPr>
  </w:style>
  <w:style w:type="paragraph" w:styleId="6">
    <w:name w:val="heading 6"/>
    <w:basedOn w:val="a"/>
    <w:next w:val="a"/>
    <w:qFormat/>
    <w:rsid w:val="00442489"/>
    <w:pPr>
      <w:widowControl w:val="0"/>
      <w:numPr>
        <w:ilvl w:val="5"/>
        <w:numId w:val="1"/>
      </w:numPr>
      <w:spacing w:before="240" w:after="60"/>
      <w:outlineLvl w:val="5"/>
    </w:pPr>
    <w:rPr>
      <w:sz w:val="24"/>
    </w:rPr>
  </w:style>
  <w:style w:type="paragraph" w:styleId="7">
    <w:name w:val="heading 7"/>
    <w:basedOn w:val="a"/>
    <w:next w:val="a"/>
    <w:qFormat/>
    <w:rsid w:val="00442489"/>
    <w:pPr>
      <w:widowControl w:val="0"/>
      <w:numPr>
        <w:ilvl w:val="6"/>
        <w:numId w:val="1"/>
      </w:numPr>
      <w:spacing w:before="240" w:after="60"/>
      <w:outlineLvl w:val="6"/>
    </w:pPr>
    <w:rPr>
      <w:rFonts w:ascii="Arial" w:hAnsi="Arial"/>
      <w:sz w:val="24"/>
    </w:rPr>
  </w:style>
  <w:style w:type="paragraph" w:styleId="8">
    <w:name w:val="heading 8"/>
    <w:basedOn w:val="a"/>
    <w:next w:val="a"/>
    <w:qFormat/>
    <w:rsid w:val="00442489"/>
    <w:pPr>
      <w:widowControl w:val="0"/>
      <w:numPr>
        <w:ilvl w:val="7"/>
        <w:numId w:val="1"/>
      </w:numPr>
      <w:spacing w:before="240" w:after="60"/>
      <w:outlineLvl w:val="7"/>
    </w:pPr>
    <w:rPr>
      <w:b/>
      <w:sz w:val="24"/>
    </w:rPr>
  </w:style>
  <w:style w:type="paragraph" w:styleId="9">
    <w:name w:val="heading 9"/>
    <w:basedOn w:val="a"/>
    <w:next w:val="a"/>
    <w:qFormat/>
    <w:rsid w:val="00442489"/>
    <w:pPr>
      <w:widowControl w:val="0"/>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442489"/>
    <w:pPr>
      <w:ind w:firstLine="720"/>
      <w:jc w:val="both"/>
    </w:pPr>
    <w:rPr>
      <w:sz w:val="24"/>
    </w:rPr>
  </w:style>
  <w:style w:type="paragraph" w:styleId="21">
    <w:name w:val="Body Text Indent 2"/>
    <w:basedOn w:val="a"/>
    <w:rsid w:val="00442489"/>
    <w:pPr>
      <w:ind w:firstLine="720"/>
    </w:pPr>
    <w:rPr>
      <w:sz w:val="24"/>
    </w:rPr>
  </w:style>
  <w:style w:type="paragraph" w:styleId="a4">
    <w:name w:val="caption"/>
    <w:basedOn w:val="a"/>
    <w:next w:val="a"/>
    <w:qFormat/>
    <w:rsid w:val="00442489"/>
    <w:pPr>
      <w:widowControl w:val="0"/>
      <w:spacing w:before="120" w:after="120"/>
    </w:pPr>
    <w:rPr>
      <w:sz w:val="24"/>
    </w:rPr>
  </w:style>
  <w:style w:type="paragraph" w:styleId="30">
    <w:name w:val="Body Text Indent 3"/>
    <w:basedOn w:val="a"/>
    <w:rsid w:val="00442489"/>
    <w:pPr>
      <w:widowControl w:val="0"/>
      <w:ind w:firstLine="720"/>
      <w:jc w:val="both"/>
    </w:pPr>
    <w:rPr>
      <w:i/>
      <w:sz w:val="24"/>
    </w:rPr>
  </w:style>
  <w:style w:type="paragraph" w:styleId="a5">
    <w:name w:val="Plain Text"/>
    <w:basedOn w:val="a"/>
    <w:rsid w:val="00442489"/>
    <w:rPr>
      <w:rFonts w:ascii="Courier New" w:hAnsi="Courier New"/>
    </w:rPr>
  </w:style>
  <w:style w:type="paragraph" w:styleId="a6">
    <w:name w:val="Body Text"/>
    <w:basedOn w:val="a"/>
    <w:link w:val="a7"/>
    <w:rsid w:val="00442489"/>
    <w:pPr>
      <w:jc w:val="both"/>
    </w:pPr>
    <w:rPr>
      <w:sz w:val="24"/>
    </w:rPr>
  </w:style>
  <w:style w:type="paragraph" w:styleId="a8">
    <w:name w:val="header"/>
    <w:aliases w:val="Heder,Titul"/>
    <w:basedOn w:val="a"/>
    <w:link w:val="a9"/>
    <w:uiPriority w:val="99"/>
    <w:rsid w:val="00442489"/>
    <w:pPr>
      <w:tabs>
        <w:tab w:val="center" w:pos="4153"/>
        <w:tab w:val="right" w:pos="8306"/>
      </w:tabs>
    </w:pPr>
  </w:style>
  <w:style w:type="character" w:styleId="aa">
    <w:name w:val="page number"/>
    <w:basedOn w:val="a0"/>
    <w:rsid w:val="00442489"/>
  </w:style>
  <w:style w:type="paragraph" w:styleId="ab">
    <w:name w:val="List"/>
    <w:basedOn w:val="a"/>
    <w:rsid w:val="00442489"/>
    <w:pPr>
      <w:ind w:left="283" w:hanging="283"/>
    </w:pPr>
    <w:rPr>
      <w:rFonts w:ascii="Arial" w:hAnsi="Arial"/>
      <w:sz w:val="22"/>
    </w:rPr>
  </w:style>
  <w:style w:type="paragraph" w:styleId="ac">
    <w:name w:val="footer"/>
    <w:basedOn w:val="a"/>
    <w:link w:val="ad"/>
    <w:uiPriority w:val="99"/>
    <w:rsid w:val="00442489"/>
    <w:pPr>
      <w:tabs>
        <w:tab w:val="center" w:pos="4153"/>
        <w:tab w:val="right" w:pos="8306"/>
      </w:tabs>
    </w:pPr>
  </w:style>
  <w:style w:type="paragraph" w:styleId="ae">
    <w:name w:val="Block Text"/>
    <w:basedOn w:val="a"/>
    <w:rsid w:val="00442489"/>
    <w:pPr>
      <w:ind w:left="-567" w:right="-766" w:firstLine="709"/>
      <w:jc w:val="both"/>
    </w:pPr>
    <w:rPr>
      <w:sz w:val="24"/>
    </w:rPr>
  </w:style>
  <w:style w:type="paragraph" w:styleId="22">
    <w:name w:val="toc 2"/>
    <w:basedOn w:val="a"/>
    <w:next w:val="a"/>
    <w:autoRedefine/>
    <w:uiPriority w:val="39"/>
    <w:rsid w:val="00442489"/>
    <w:pPr>
      <w:ind w:left="280"/>
    </w:pPr>
    <w:rPr>
      <w:rFonts w:ascii="Calibri" w:hAnsi="Calibri"/>
      <w:smallCaps/>
      <w:sz w:val="20"/>
    </w:rPr>
  </w:style>
  <w:style w:type="paragraph" w:customStyle="1" w:styleId="BodyText21">
    <w:name w:val="Body Text 21"/>
    <w:basedOn w:val="a"/>
    <w:rsid w:val="00442489"/>
    <w:pPr>
      <w:overflowPunct w:val="0"/>
      <w:autoSpaceDE w:val="0"/>
      <w:autoSpaceDN w:val="0"/>
      <w:adjustRightInd w:val="0"/>
      <w:spacing w:after="120" w:line="480" w:lineRule="auto"/>
      <w:textAlignment w:val="baseline"/>
    </w:pPr>
    <w:rPr>
      <w:sz w:val="24"/>
    </w:rPr>
  </w:style>
  <w:style w:type="paragraph" w:styleId="11">
    <w:name w:val="toc 1"/>
    <w:basedOn w:val="a"/>
    <w:next w:val="a"/>
    <w:autoRedefine/>
    <w:uiPriority w:val="39"/>
    <w:rsid w:val="004B2111"/>
    <w:pPr>
      <w:spacing w:before="120" w:after="120"/>
    </w:pPr>
    <w:rPr>
      <w:rFonts w:ascii="Calibri" w:hAnsi="Calibri"/>
      <w:b/>
      <w:bCs/>
      <w:caps/>
      <w:sz w:val="20"/>
    </w:rPr>
  </w:style>
  <w:style w:type="character" w:styleId="af">
    <w:name w:val="Hyperlink"/>
    <w:uiPriority w:val="99"/>
    <w:rsid w:val="00442489"/>
    <w:rPr>
      <w:color w:val="0000FF"/>
      <w:u w:val="single"/>
    </w:rPr>
  </w:style>
  <w:style w:type="paragraph" w:styleId="af0">
    <w:name w:val="Balloon Text"/>
    <w:basedOn w:val="a"/>
    <w:semiHidden/>
    <w:rsid w:val="00442489"/>
    <w:rPr>
      <w:rFonts w:ascii="Tahoma" w:hAnsi="Tahoma" w:cs="Tahoma"/>
      <w:sz w:val="16"/>
      <w:szCs w:val="16"/>
    </w:rPr>
  </w:style>
  <w:style w:type="paragraph" w:styleId="31">
    <w:name w:val="toc 3"/>
    <w:basedOn w:val="a"/>
    <w:next w:val="a"/>
    <w:autoRedefine/>
    <w:semiHidden/>
    <w:rsid w:val="00442489"/>
    <w:pPr>
      <w:ind w:left="560"/>
    </w:pPr>
    <w:rPr>
      <w:rFonts w:ascii="Calibri" w:hAnsi="Calibri"/>
      <w:i/>
      <w:iCs/>
      <w:sz w:val="20"/>
    </w:rPr>
  </w:style>
  <w:style w:type="paragraph" w:styleId="40">
    <w:name w:val="toc 4"/>
    <w:basedOn w:val="a"/>
    <w:next w:val="a"/>
    <w:autoRedefine/>
    <w:semiHidden/>
    <w:rsid w:val="00442489"/>
    <w:pPr>
      <w:ind w:left="840"/>
    </w:pPr>
    <w:rPr>
      <w:rFonts w:ascii="Calibri" w:hAnsi="Calibri"/>
      <w:sz w:val="18"/>
      <w:szCs w:val="18"/>
    </w:rPr>
  </w:style>
  <w:style w:type="paragraph" w:styleId="50">
    <w:name w:val="toc 5"/>
    <w:basedOn w:val="a"/>
    <w:next w:val="a"/>
    <w:autoRedefine/>
    <w:semiHidden/>
    <w:rsid w:val="00442489"/>
    <w:pPr>
      <w:ind w:left="1120"/>
    </w:pPr>
    <w:rPr>
      <w:rFonts w:ascii="Calibri" w:hAnsi="Calibri"/>
      <w:sz w:val="18"/>
      <w:szCs w:val="18"/>
    </w:rPr>
  </w:style>
  <w:style w:type="paragraph" w:styleId="60">
    <w:name w:val="toc 6"/>
    <w:basedOn w:val="a"/>
    <w:next w:val="a"/>
    <w:autoRedefine/>
    <w:semiHidden/>
    <w:rsid w:val="00442489"/>
    <w:pPr>
      <w:ind w:left="1400"/>
    </w:pPr>
    <w:rPr>
      <w:rFonts w:ascii="Calibri" w:hAnsi="Calibri"/>
      <w:sz w:val="18"/>
      <w:szCs w:val="18"/>
    </w:rPr>
  </w:style>
  <w:style w:type="paragraph" w:styleId="70">
    <w:name w:val="toc 7"/>
    <w:basedOn w:val="a"/>
    <w:next w:val="a"/>
    <w:autoRedefine/>
    <w:semiHidden/>
    <w:rsid w:val="00442489"/>
    <w:pPr>
      <w:ind w:left="1680"/>
    </w:pPr>
    <w:rPr>
      <w:rFonts w:ascii="Calibri" w:hAnsi="Calibri"/>
      <w:sz w:val="18"/>
      <w:szCs w:val="18"/>
    </w:rPr>
  </w:style>
  <w:style w:type="paragraph" w:styleId="80">
    <w:name w:val="toc 8"/>
    <w:basedOn w:val="a"/>
    <w:next w:val="a"/>
    <w:autoRedefine/>
    <w:semiHidden/>
    <w:rsid w:val="00442489"/>
    <w:pPr>
      <w:ind w:left="1960"/>
    </w:pPr>
    <w:rPr>
      <w:rFonts w:ascii="Calibri" w:hAnsi="Calibri"/>
      <w:sz w:val="18"/>
      <w:szCs w:val="18"/>
    </w:rPr>
  </w:style>
  <w:style w:type="paragraph" w:styleId="90">
    <w:name w:val="toc 9"/>
    <w:basedOn w:val="a"/>
    <w:next w:val="a"/>
    <w:autoRedefine/>
    <w:semiHidden/>
    <w:rsid w:val="00442489"/>
    <w:pPr>
      <w:ind w:left="2240"/>
    </w:pPr>
    <w:rPr>
      <w:rFonts w:ascii="Calibri" w:hAnsi="Calibri"/>
      <w:sz w:val="18"/>
      <w:szCs w:val="18"/>
    </w:rPr>
  </w:style>
  <w:style w:type="paragraph" w:customStyle="1" w:styleId="af1">
    <w:name w:val="Обычный по центру"/>
    <w:basedOn w:val="a"/>
    <w:rsid w:val="00EB4072"/>
    <w:pPr>
      <w:widowControl w:val="0"/>
      <w:suppressAutoHyphens/>
      <w:jc w:val="center"/>
    </w:pPr>
    <w:rPr>
      <w:rFonts w:eastAsia="Tahoma"/>
      <w:sz w:val="24"/>
      <w:szCs w:val="24"/>
    </w:rPr>
  </w:style>
  <w:style w:type="character" w:customStyle="1" w:styleId="20">
    <w:name w:val="Заголовок 2 Знак"/>
    <w:link w:val="2"/>
    <w:rsid w:val="000C0E14"/>
    <w:rPr>
      <w:sz w:val="28"/>
      <w:szCs w:val="28"/>
    </w:rPr>
  </w:style>
  <w:style w:type="character" w:customStyle="1" w:styleId="10">
    <w:name w:val="Заголовок 1 Знак"/>
    <w:link w:val="1"/>
    <w:rsid w:val="00CE2B74"/>
    <w:rPr>
      <w:rFonts w:ascii="Arial" w:hAnsi="Arial"/>
      <w:b/>
      <w:bCs/>
      <w:caps/>
      <w:sz w:val="28"/>
      <w:szCs w:val="28"/>
    </w:rPr>
  </w:style>
  <w:style w:type="paragraph" w:customStyle="1" w:styleId="af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A33CFD"/>
    <w:pPr>
      <w:widowControl w:val="0"/>
      <w:autoSpaceDE w:val="0"/>
      <w:autoSpaceDN w:val="0"/>
      <w:adjustRightInd w:val="0"/>
      <w:spacing w:after="160" w:line="240" w:lineRule="exact"/>
    </w:pPr>
    <w:rPr>
      <w:lang w:val="en-US" w:eastAsia="en-US"/>
    </w:rPr>
  </w:style>
  <w:style w:type="table" w:styleId="af3">
    <w:name w:val="Table Grid"/>
    <w:basedOn w:val="a1"/>
    <w:rsid w:val="00665761"/>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7">
    <w:name w:val="Основной текст Знак"/>
    <w:link w:val="a6"/>
    <w:rsid w:val="00CE2B74"/>
    <w:rPr>
      <w:sz w:val="24"/>
    </w:rPr>
  </w:style>
  <w:style w:type="paragraph" w:customStyle="1" w:styleId="AshMainText">
    <w:name w:val="AshMainText"/>
    <w:basedOn w:val="a"/>
    <w:rsid w:val="00F436FD"/>
    <w:pPr>
      <w:overflowPunct w:val="0"/>
      <w:autoSpaceDE w:val="0"/>
      <w:autoSpaceDN w:val="0"/>
      <w:adjustRightInd w:val="0"/>
      <w:spacing w:line="360" w:lineRule="auto"/>
      <w:ind w:firstLine="851"/>
      <w:jc w:val="both"/>
      <w:textAlignment w:val="baseline"/>
    </w:pPr>
    <w:rPr>
      <w:szCs w:val="28"/>
    </w:rPr>
  </w:style>
  <w:style w:type="character" w:styleId="af4">
    <w:name w:val="annotation reference"/>
    <w:rsid w:val="00E3047F"/>
    <w:rPr>
      <w:sz w:val="16"/>
      <w:szCs w:val="16"/>
    </w:rPr>
  </w:style>
  <w:style w:type="paragraph" w:styleId="af5">
    <w:name w:val="annotation text"/>
    <w:basedOn w:val="a"/>
    <w:link w:val="af6"/>
    <w:rsid w:val="00E3047F"/>
    <w:rPr>
      <w:sz w:val="20"/>
    </w:rPr>
  </w:style>
  <w:style w:type="character" w:customStyle="1" w:styleId="af6">
    <w:name w:val="Текст примечания Знак"/>
    <w:basedOn w:val="a0"/>
    <w:link w:val="af5"/>
    <w:rsid w:val="00E3047F"/>
  </w:style>
  <w:style w:type="paragraph" w:styleId="af7">
    <w:name w:val="annotation subject"/>
    <w:basedOn w:val="af5"/>
    <w:next w:val="af5"/>
    <w:link w:val="af8"/>
    <w:rsid w:val="00E3047F"/>
    <w:rPr>
      <w:b/>
      <w:bCs/>
    </w:rPr>
  </w:style>
  <w:style w:type="character" w:customStyle="1" w:styleId="af8">
    <w:name w:val="Тема примечания Знак"/>
    <w:link w:val="af7"/>
    <w:rsid w:val="00E3047F"/>
    <w:rPr>
      <w:b/>
      <w:bCs/>
    </w:rPr>
  </w:style>
  <w:style w:type="character" w:customStyle="1" w:styleId="a9">
    <w:name w:val="Верхний колонтитул Знак"/>
    <w:aliases w:val="Heder Знак,Titul Знак"/>
    <w:link w:val="a8"/>
    <w:uiPriority w:val="99"/>
    <w:locked/>
    <w:rsid w:val="00732895"/>
    <w:rPr>
      <w:sz w:val="28"/>
    </w:rPr>
  </w:style>
  <w:style w:type="paragraph" w:customStyle="1" w:styleId="af9">
    <w:name w:val="Содержимое таблицы"/>
    <w:basedOn w:val="a6"/>
    <w:rsid w:val="00732895"/>
    <w:pPr>
      <w:suppressLineNumbers/>
      <w:suppressAutoHyphens/>
    </w:pPr>
    <w:rPr>
      <w:bCs/>
      <w:sz w:val="28"/>
      <w:szCs w:val="24"/>
      <w:lang w:eastAsia="ar-SA"/>
    </w:rPr>
  </w:style>
  <w:style w:type="paragraph" w:styleId="afa">
    <w:name w:val="Normal (Web)"/>
    <w:basedOn w:val="a"/>
    <w:uiPriority w:val="99"/>
    <w:unhideWhenUsed/>
    <w:rsid w:val="007C1102"/>
    <w:pPr>
      <w:spacing w:before="100" w:beforeAutospacing="1" w:after="100" w:afterAutospacing="1"/>
    </w:pPr>
    <w:rPr>
      <w:sz w:val="24"/>
      <w:szCs w:val="24"/>
    </w:rPr>
  </w:style>
  <w:style w:type="paragraph" w:customStyle="1" w:styleId="12">
    <w:name w:val="Основной текст 12 пт"/>
    <w:basedOn w:val="a"/>
    <w:link w:val="120"/>
    <w:qFormat/>
    <w:rsid w:val="00615514"/>
    <w:pPr>
      <w:overflowPunct w:val="0"/>
      <w:autoSpaceDE w:val="0"/>
      <w:autoSpaceDN w:val="0"/>
      <w:adjustRightInd w:val="0"/>
      <w:spacing w:line="360" w:lineRule="auto"/>
      <w:ind w:firstLine="567"/>
      <w:jc w:val="both"/>
      <w:textAlignment w:val="baseline"/>
    </w:pPr>
    <w:rPr>
      <w:sz w:val="24"/>
      <w:lang w:eastAsia="en-US"/>
    </w:rPr>
  </w:style>
  <w:style w:type="character" w:customStyle="1" w:styleId="120">
    <w:name w:val="Основной текст 12 пт Знак"/>
    <w:link w:val="12"/>
    <w:rsid w:val="00615514"/>
    <w:rPr>
      <w:sz w:val="24"/>
      <w:lang w:eastAsia="en-US"/>
    </w:rPr>
  </w:style>
  <w:style w:type="character" w:customStyle="1" w:styleId="ad">
    <w:name w:val="Нижний колонтитул Знак"/>
    <w:link w:val="ac"/>
    <w:uiPriority w:val="99"/>
    <w:rsid w:val="00D35AE7"/>
    <w:rPr>
      <w:sz w:val="28"/>
    </w:rPr>
  </w:style>
  <w:style w:type="character" w:customStyle="1" w:styleId="pre">
    <w:name w:val="pre"/>
    <w:rsid w:val="008B5071"/>
  </w:style>
  <w:style w:type="paragraph" w:styleId="afb">
    <w:name w:val="List Paragraph"/>
    <w:basedOn w:val="a"/>
    <w:uiPriority w:val="34"/>
    <w:qFormat/>
    <w:rsid w:val="00B61B01"/>
    <w:pPr>
      <w:ind w:left="720"/>
      <w:contextualSpacing/>
    </w:pPr>
  </w:style>
</w:styles>
</file>

<file path=word/webSettings.xml><?xml version="1.0" encoding="utf-8"?>
<w:webSettings xmlns:r="http://schemas.openxmlformats.org/officeDocument/2006/relationships" xmlns:w="http://schemas.openxmlformats.org/wordprocessingml/2006/main">
  <w:divs>
    <w:div w:id="9994072">
      <w:bodyDiv w:val="1"/>
      <w:marLeft w:val="0"/>
      <w:marRight w:val="0"/>
      <w:marTop w:val="0"/>
      <w:marBottom w:val="0"/>
      <w:divBdr>
        <w:top w:val="none" w:sz="0" w:space="0" w:color="auto"/>
        <w:left w:val="none" w:sz="0" w:space="0" w:color="auto"/>
        <w:bottom w:val="none" w:sz="0" w:space="0" w:color="auto"/>
        <w:right w:val="none" w:sz="0" w:space="0" w:color="auto"/>
      </w:divBdr>
    </w:div>
    <w:div w:id="164829633">
      <w:bodyDiv w:val="1"/>
      <w:marLeft w:val="0"/>
      <w:marRight w:val="0"/>
      <w:marTop w:val="0"/>
      <w:marBottom w:val="0"/>
      <w:divBdr>
        <w:top w:val="none" w:sz="0" w:space="0" w:color="auto"/>
        <w:left w:val="none" w:sz="0" w:space="0" w:color="auto"/>
        <w:bottom w:val="none" w:sz="0" w:space="0" w:color="auto"/>
        <w:right w:val="none" w:sz="0" w:space="0" w:color="auto"/>
      </w:divBdr>
    </w:div>
    <w:div w:id="188840380">
      <w:bodyDiv w:val="1"/>
      <w:marLeft w:val="0"/>
      <w:marRight w:val="0"/>
      <w:marTop w:val="0"/>
      <w:marBottom w:val="0"/>
      <w:divBdr>
        <w:top w:val="none" w:sz="0" w:space="0" w:color="auto"/>
        <w:left w:val="none" w:sz="0" w:space="0" w:color="auto"/>
        <w:bottom w:val="none" w:sz="0" w:space="0" w:color="auto"/>
        <w:right w:val="none" w:sz="0" w:space="0" w:color="auto"/>
      </w:divBdr>
    </w:div>
    <w:div w:id="232543596">
      <w:bodyDiv w:val="1"/>
      <w:marLeft w:val="0"/>
      <w:marRight w:val="0"/>
      <w:marTop w:val="0"/>
      <w:marBottom w:val="0"/>
      <w:divBdr>
        <w:top w:val="none" w:sz="0" w:space="0" w:color="auto"/>
        <w:left w:val="none" w:sz="0" w:space="0" w:color="auto"/>
        <w:bottom w:val="none" w:sz="0" w:space="0" w:color="auto"/>
        <w:right w:val="none" w:sz="0" w:space="0" w:color="auto"/>
      </w:divBdr>
    </w:div>
    <w:div w:id="548758955">
      <w:bodyDiv w:val="1"/>
      <w:marLeft w:val="0"/>
      <w:marRight w:val="0"/>
      <w:marTop w:val="0"/>
      <w:marBottom w:val="0"/>
      <w:divBdr>
        <w:top w:val="none" w:sz="0" w:space="0" w:color="auto"/>
        <w:left w:val="none" w:sz="0" w:space="0" w:color="auto"/>
        <w:bottom w:val="none" w:sz="0" w:space="0" w:color="auto"/>
        <w:right w:val="none" w:sz="0" w:space="0" w:color="auto"/>
      </w:divBdr>
    </w:div>
    <w:div w:id="989946456">
      <w:bodyDiv w:val="1"/>
      <w:marLeft w:val="0"/>
      <w:marRight w:val="0"/>
      <w:marTop w:val="0"/>
      <w:marBottom w:val="0"/>
      <w:divBdr>
        <w:top w:val="none" w:sz="0" w:space="0" w:color="auto"/>
        <w:left w:val="none" w:sz="0" w:space="0" w:color="auto"/>
        <w:bottom w:val="none" w:sz="0" w:space="0" w:color="auto"/>
        <w:right w:val="none" w:sz="0" w:space="0" w:color="auto"/>
      </w:divBdr>
    </w:div>
    <w:div w:id="1076053036">
      <w:bodyDiv w:val="1"/>
      <w:marLeft w:val="0"/>
      <w:marRight w:val="0"/>
      <w:marTop w:val="0"/>
      <w:marBottom w:val="0"/>
      <w:divBdr>
        <w:top w:val="none" w:sz="0" w:space="0" w:color="auto"/>
        <w:left w:val="none" w:sz="0" w:space="0" w:color="auto"/>
        <w:bottom w:val="none" w:sz="0" w:space="0" w:color="auto"/>
        <w:right w:val="none" w:sz="0" w:space="0" w:color="auto"/>
      </w:divBdr>
    </w:div>
    <w:div w:id="1203982068">
      <w:bodyDiv w:val="1"/>
      <w:marLeft w:val="0"/>
      <w:marRight w:val="0"/>
      <w:marTop w:val="0"/>
      <w:marBottom w:val="0"/>
      <w:divBdr>
        <w:top w:val="none" w:sz="0" w:space="0" w:color="auto"/>
        <w:left w:val="none" w:sz="0" w:space="0" w:color="auto"/>
        <w:bottom w:val="none" w:sz="0" w:space="0" w:color="auto"/>
        <w:right w:val="none" w:sz="0" w:space="0" w:color="auto"/>
      </w:divBdr>
    </w:div>
    <w:div w:id="1366103306">
      <w:bodyDiv w:val="1"/>
      <w:marLeft w:val="0"/>
      <w:marRight w:val="0"/>
      <w:marTop w:val="0"/>
      <w:marBottom w:val="0"/>
      <w:divBdr>
        <w:top w:val="none" w:sz="0" w:space="0" w:color="auto"/>
        <w:left w:val="none" w:sz="0" w:space="0" w:color="auto"/>
        <w:bottom w:val="none" w:sz="0" w:space="0" w:color="auto"/>
        <w:right w:val="none" w:sz="0" w:space="0" w:color="auto"/>
      </w:divBdr>
    </w:div>
    <w:div w:id="1628852297">
      <w:bodyDiv w:val="1"/>
      <w:marLeft w:val="0"/>
      <w:marRight w:val="0"/>
      <w:marTop w:val="0"/>
      <w:marBottom w:val="0"/>
      <w:divBdr>
        <w:top w:val="none" w:sz="0" w:space="0" w:color="auto"/>
        <w:left w:val="none" w:sz="0" w:space="0" w:color="auto"/>
        <w:bottom w:val="none" w:sz="0" w:space="0" w:color="auto"/>
        <w:right w:val="none" w:sz="0" w:space="0" w:color="auto"/>
      </w:divBdr>
    </w:div>
    <w:div w:id="1718361040">
      <w:bodyDiv w:val="1"/>
      <w:marLeft w:val="0"/>
      <w:marRight w:val="0"/>
      <w:marTop w:val="0"/>
      <w:marBottom w:val="0"/>
      <w:divBdr>
        <w:top w:val="none" w:sz="0" w:space="0" w:color="auto"/>
        <w:left w:val="none" w:sz="0" w:space="0" w:color="auto"/>
        <w:bottom w:val="none" w:sz="0" w:space="0" w:color="auto"/>
        <w:right w:val="none" w:sz="0" w:space="0" w:color="auto"/>
      </w:divBdr>
    </w:div>
    <w:div w:id="1838230074">
      <w:bodyDiv w:val="1"/>
      <w:marLeft w:val="0"/>
      <w:marRight w:val="0"/>
      <w:marTop w:val="0"/>
      <w:marBottom w:val="0"/>
      <w:divBdr>
        <w:top w:val="none" w:sz="0" w:space="0" w:color="auto"/>
        <w:left w:val="none" w:sz="0" w:space="0" w:color="auto"/>
        <w:bottom w:val="none" w:sz="0" w:space="0" w:color="auto"/>
        <w:right w:val="none" w:sz="0" w:space="0" w:color="auto"/>
      </w:divBdr>
    </w:div>
    <w:div w:id="189762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1C3D9-17F0-47B4-8856-EEBAB9354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1956</Words>
  <Characters>11154</Characters>
  <Application>Microsoft Office Word</Application>
  <DocSecurity>0</DocSecurity>
  <Lines>92</Lines>
  <Paragraphs>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НИИ измерительных систем</vt:lpstr>
      <vt:lpstr>НИИ измерительных систем</vt:lpstr>
    </vt:vector>
  </TitlesOfParts>
  <Company/>
  <LinksUpToDate>false</LinksUpToDate>
  <CharactersWithSpaces>13084</CharactersWithSpaces>
  <SharedDoc>false</SharedDoc>
  <HLinks>
    <vt:vector size="60" baseType="variant">
      <vt:variant>
        <vt:i4>2621444</vt:i4>
      </vt:variant>
      <vt:variant>
        <vt:i4>56</vt:i4>
      </vt:variant>
      <vt:variant>
        <vt:i4>0</vt:i4>
      </vt:variant>
      <vt:variant>
        <vt:i4>5</vt:i4>
      </vt:variant>
      <vt:variant>
        <vt:lpwstr/>
      </vt:variant>
      <vt:variant>
        <vt:lpwstr>_Toc6229046</vt:lpwstr>
      </vt:variant>
      <vt:variant>
        <vt:i4>2621444</vt:i4>
      </vt:variant>
      <vt:variant>
        <vt:i4>50</vt:i4>
      </vt:variant>
      <vt:variant>
        <vt:i4>0</vt:i4>
      </vt:variant>
      <vt:variant>
        <vt:i4>5</vt:i4>
      </vt:variant>
      <vt:variant>
        <vt:lpwstr/>
      </vt:variant>
      <vt:variant>
        <vt:lpwstr>_Toc6229045</vt:lpwstr>
      </vt:variant>
      <vt:variant>
        <vt:i4>2621444</vt:i4>
      </vt:variant>
      <vt:variant>
        <vt:i4>44</vt:i4>
      </vt:variant>
      <vt:variant>
        <vt:i4>0</vt:i4>
      </vt:variant>
      <vt:variant>
        <vt:i4>5</vt:i4>
      </vt:variant>
      <vt:variant>
        <vt:lpwstr/>
      </vt:variant>
      <vt:variant>
        <vt:lpwstr>_Toc6229044</vt:lpwstr>
      </vt:variant>
      <vt:variant>
        <vt:i4>2621444</vt:i4>
      </vt:variant>
      <vt:variant>
        <vt:i4>38</vt:i4>
      </vt:variant>
      <vt:variant>
        <vt:i4>0</vt:i4>
      </vt:variant>
      <vt:variant>
        <vt:i4>5</vt:i4>
      </vt:variant>
      <vt:variant>
        <vt:lpwstr/>
      </vt:variant>
      <vt:variant>
        <vt:lpwstr>_Toc6229043</vt:lpwstr>
      </vt:variant>
      <vt:variant>
        <vt:i4>2621444</vt:i4>
      </vt:variant>
      <vt:variant>
        <vt:i4>32</vt:i4>
      </vt:variant>
      <vt:variant>
        <vt:i4>0</vt:i4>
      </vt:variant>
      <vt:variant>
        <vt:i4>5</vt:i4>
      </vt:variant>
      <vt:variant>
        <vt:lpwstr/>
      </vt:variant>
      <vt:variant>
        <vt:lpwstr>_Toc6229042</vt:lpwstr>
      </vt:variant>
      <vt:variant>
        <vt:i4>2621444</vt:i4>
      </vt:variant>
      <vt:variant>
        <vt:i4>26</vt:i4>
      </vt:variant>
      <vt:variant>
        <vt:i4>0</vt:i4>
      </vt:variant>
      <vt:variant>
        <vt:i4>5</vt:i4>
      </vt:variant>
      <vt:variant>
        <vt:lpwstr/>
      </vt:variant>
      <vt:variant>
        <vt:lpwstr>_Toc6229041</vt:lpwstr>
      </vt:variant>
      <vt:variant>
        <vt:i4>2621444</vt:i4>
      </vt:variant>
      <vt:variant>
        <vt:i4>20</vt:i4>
      </vt:variant>
      <vt:variant>
        <vt:i4>0</vt:i4>
      </vt:variant>
      <vt:variant>
        <vt:i4>5</vt:i4>
      </vt:variant>
      <vt:variant>
        <vt:lpwstr/>
      </vt:variant>
      <vt:variant>
        <vt:lpwstr>_Toc6229040</vt:lpwstr>
      </vt:variant>
      <vt:variant>
        <vt:i4>3080196</vt:i4>
      </vt:variant>
      <vt:variant>
        <vt:i4>14</vt:i4>
      </vt:variant>
      <vt:variant>
        <vt:i4>0</vt:i4>
      </vt:variant>
      <vt:variant>
        <vt:i4>5</vt:i4>
      </vt:variant>
      <vt:variant>
        <vt:lpwstr/>
      </vt:variant>
      <vt:variant>
        <vt:lpwstr>_Toc6229039</vt:lpwstr>
      </vt:variant>
      <vt:variant>
        <vt:i4>3080196</vt:i4>
      </vt:variant>
      <vt:variant>
        <vt:i4>8</vt:i4>
      </vt:variant>
      <vt:variant>
        <vt:i4>0</vt:i4>
      </vt:variant>
      <vt:variant>
        <vt:i4>5</vt:i4>
      </vt:variant>
      <vt:variant>
        <vt:lpwstr/>
      </vt:variant>
      <vt:variant>
        <vt:lpwstr>_Toc6229038</vt:lpwstr>
      </vt:variant>
      <vt:variant>
        <vt:i4>3080196</vt:i4>
      </vt:variant>
      <vt:variant>
        <vt:i4>2</vt:i4>
      </vt:variant>
      <vt:variant>
        <vt:i4>0</vt:i4>
      </vt:variant>
      <vt:variant>
        <vt:i4>5</vt:i4>
      </vt:variant>
      <vt:variant>
        <vt:lpwstr/>
      </vt:variant>
      <vt:variant>
        <vt:lpwstr>_Toc6229037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НИИ измерительных систем</dc:title>
  <dc:subject/>
  <dc:creator>Поздняков</dc:creator>
  <cp:keywords/>
  <cp:lastModifiedBy>frettelka</cp:lastModifiedBy>
  <cp:revision>7</cp:revision>
  <cp:lastPrinted>2019-04-09T06:08:00Z</cp:lastPrinted>
  <dcterms:created xsi:type="dcterms:W3CDTF">2019-04-24T18:34:00Z</dcterms:created>
  <dcterms:modified xsi:type="dcterms:W3CDTF">2019-04-28T18:27:00Z</dcterms:modified>
</cp:coreProperties>
</file>